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cs="Segoe UI" w:ascii="Segoe UI" w:hAnsi="Segoe UI"/>
          <w:b/>
          <w:bCs/>
          <w:color w:val="323130"/>
          <w:sz w:val="26"/>
          <w:szCs w:val="26"/>
          <w:highlight w:val="white"/>
        </w:rPr>
        <w:t>Prod Application servers  (</w:t>
      </w:r>
      <w:r>
        <w:rPr>
          <w:rFonts w:eastAsia="Times New Roman" w:cs="Calibri" w:ascii="Segoe UI" w:hAnsi="Segoe UI"/>
          <w:b/>
          <w:bCs/>
          <w:color w:val="000000"/>
          <w:sz w:val="26"/>
          <w:szCs w:val="26"/>
          <w:highlight w:val="white"/>
          <w:lang w:eastAsia="en-IN"/>
        </w:rPr>
        <w:t>9hCEt5SjSa196!</w:t>
      </w:r>
      <w:r>
        <w:rPr>
          <w:rFonts w:cs="Segoe UI" w:ascii="Segoe UI" w:hAnsi="Segoe UI"/>
          <w:b/>
          <w:bCs/>
          <w:color w:val="323130"/>
          <w:sz w:val="26"/>
          <w:szCs w:val="26"/>
          <w:highlight w:val="white"/>
        </w:rPr>
        <w:t>) (</w:t>
      </w:r>
      <w:r>
        <w:rPr>
          <w:rFonts w:eastAsia="Times New Roman" w:cs="Calibri" w:ascii="Segoe UI" w:hAnsi="Segoe UI"/>
          <w:b/>
          <w:bCs/>
          <w:color w:val="000000"/>
          <w:sz w:val="26"/>
          <w:szCs w:val="26"/>
          <w:highlight w:val="white"/>
          <w:lang w:eastAsia="en-IN"/>
        </w:rPr>
        <w:t>0cHtE5SjM109!</w:t>
      </w:r>
      <w:r>
        <w:rPr>
          <w:rFonts w:cs="Segoe UI" w:ascii="Segoe UI" w:hAnsi="Segoe UI"/>
          <w:b/>
          <w:bCs/>
          <w:color w:val="323130"/>
          <w:sz w:val="26"/>
          <w:szCs w:val="26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9750" w:type="dxa"/>
        <w:jc w:val="left"/>
        <w:tblInd w:w="-11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32"/>
        <w:gridCol w:w="1169"/>
        <w:gridCol w:w="1175"/>
        <w:gridCol w:w="1757"/>
        <w:gridCol w:w="897"/>
        <w:gridCol w:w="2028"/>
        <w:gridCol w:w="1092"/>
      </w:tblGrid>
      <w:tr>
        <w:trPr>
          <w:trHeight w:val="300" w:hRule="atLeast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Server Name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Type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Local IP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Public IP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User</w:t>
            </w:r>
          </w:p>
        </w:tc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Password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Port</w:t>
            </w:r>
          </w:p>
        </w:tc>
      </w:tr>
      <w:tr>
        <w:trPr>
          <w:trHeight w:val="300" w:hRule="atLeast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Surbo-Prod-App1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Application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n-IN"/>
              </w:rPr>
              <w:t>172.31.26.218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444444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444444"/>
                <w:sz w:val="20"/>
                <w:szCs w:val="20"/>
                <w:lang w:eastAsia="en-IN"/>
              </w:rPr>
              <w:t>13.233.142.243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Calibri"/>
                <w:b w:val="false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</w:pPr>
            <w:bookmarkStart w:id="0" w:name="__DdeLink__3691_2825912768"/>
            <w:r>
              <w:rPr>
                <w:rFonts w:eastAsia="Times New Roman" w:cs="Calibri" w:ascii="Segoe UI" w:hAnsi="Segoe UI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  <w:t>9hCEt5SjSa196!</w:t>
            </w:r>
            <w:bookmarkEnd w:id="0"/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2291</w:t>
            </w:r>
          </w:p>
        </w:tc>
      </w:tr>
      <w:tr>
        <w:trPr>
          <w:trHeight w:val="300" w:hRule="atLeast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Surbo-Prod-App4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Application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n-IN"/>
              </w:rPr>
              <w:t>172.31.20.25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444444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444444"/>
                <w:sz w:val="20"/>
                <w:szCs w:val="20"/>
                <w:lang w:eastAsia="en-IN"/>
              </w:rPr>
              <w:t>13.232.148.174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Segoe UI" w:hAnsi="Segoe UI" w:eastAsia="Times New Roman" w:cs="Calibri"/>
                <w:b w:val="false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</w:pPr>
            <w:r>
              <w:rPr>
                <w:rFonts w:eastAsia="Times New Roman" w:cs="Calibri" w:ascii="Segoe UI" w:hAnsi="Segoe UI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  <w:t>9hCEt5SjSa196!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2291</w:t>
            </w:r>
          </w:p>
        </w:tc>
      </w:tr>
      <w:tr>
        <w:trPr>
          <w:trHeight w:val="300" w:hRule="atLeast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Surbo-Prod-App5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Application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n-IN"/>
              </w:rPr>
              <w:t>172.31.10.103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444444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444444"/>
                <w:sz w:val="20"/>
                <w:szCs w:val="20"/>
                <w:lang w:eastAsia="en-IN"/>
              </w:rPr>
              <w:t>15.206.187.150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Segoe UI" w:hAnsi="Segoe UI" w:eastAsia="Times New Roman" w:cs="Calibri"/>
                <w:b w:val="false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</w:pPr>
            <w:r>
              <w:rPr>
                <w:rFonts w:eastAsia="Times New Roman" w:cs="Calibri" w:ascii="Segoe UI" w:hAnsi="Segoe UI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  <w:t>9hCEt5SjSa196!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2291</w:t>
            </w:r>
          </w:p>
        </w:tc>
      </w:tr>
      <w:tr>
        <w:trPr>
          <w:trHeight w:val="300" w:hRule="atLeast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Surbo-Prod-App6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Application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n-IN"/>
              </w:rPr>
              <w:t>172.31.9.253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444444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444444"/>
                <w:sz w:val="20"/>
                <w:szCs w:val="20"/>
                <w:lang w:eastAsia="en-IN"/>
              </w:rPr>
              <w:t>35.154.207.199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Segoe UI" w:hAnsi="Segoe UI" w:eastAsia="Times New Roman" w:cs="Calibri"/>
                <w:b w:val="false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</w:pPr>
            <w:r>
              <w:rPr>
                <w:rFonts w:eastAsia="Times New Roman" w:cs="Calibri" w:ascii="Segoe UI" w:hAnsi="Segoe UI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  <w:t>9hCEt5SjSa196!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2291</w:t>
            </w:r>
          </w:p>
        </w:tc>
      </w:tr>
      <w:tr>
        <w:trPr>
          <w:trHeight w:val="300" w:hRule="atLeast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Surbo-Prod-App7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Application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n-IN"/>
              </w:rPr>
              <w:t>172.31.0.209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444444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444444"/>
                <w:sz w:val="20"/>
                <w:szCs w:val="20"/>
                <w:lang w:eastAsia="en-IN"/>
              </w:rPr>
              <w:t>13.235.49.195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Segoe UI" w:hAnsi="Segoe UI" w:eastAsia="Times New Roman" w:cs="Calibri"/>
                <w:b w:val="false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</w:pPr>
            <w:r>
              <w:rPr>
                <w:rFonts w:eastAsia="Times New Roman" w:cs="Calibri" w:ascii="Segoe UI" w:hAnsi="Segoe UI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  <w:t>9hCEt5SjSa196!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2291</w:t>
            </w:r>
          </w:p>
        </w:tc>
      </w:tr>
      <w:tr>
        <w:trPr>
          <w:trHeight w:val="300" w:hRule="atLeast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Surbo-Prod-App8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Application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n-IN"/>
              </w:rPr>
              <w:t>172.31.20.253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444444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444444"/>
                <w:sz w:val="20"/>
                <w:szCs w:val="20"/>
                <w:lang w:eastAsia="en-IN"/>
              </w:rPr>
              <w:t>13.127.250.201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Segoe UI" w:hAnsi="Segoe UI" w:eastAsia="Times New Roman" w:cs="Calibri"/>
                <w:b w:val="false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</w:pPr>
            <w:r>
              <w:rPr>
                <w:rFonts w:eastAsia="Times New Roman" w:cs="Calibri" w:ascii="Segoe UI" w:hAnsi="Segoe UI"/>
                <w:b w:val="false"/>
                <w:bCs w:val="false"/>
                <w:color w:val="000000"/>
                <w:sz w:val="26"/>
                <w:szCs w:val="26"/>
                <w:highlight w:val="white"/>
                <w:lang w:eastAsia="en-IN"/>
              </w:rPr>
              <w:t>9hCEt5SjSa196!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2291</w:t>
            </w:r>
          </w:p>
        </w:tc>
      </w:tr>
    </w:tbl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> 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201F1E"/>
          <w:lang w:eastAsia="en-IN"/>
        </w:rPr>
      </w:pPr>
      <w:r>
        <w:rPr>
          <w:rFonts w:eastAsia="Times New Roman" w:cs="Calibri" w:ascii="Calibri" w:hAnsi="Calibri"/>
          <w:color w:val="201F1E"/>
          <w:lang w:eastAsia="en-IN"/>
        </w:rPr>
      </w:r>
    </w:p>
    <w:tbl>
      <w:tblPr>
        <w:tblW w:w="9100" w:type="dxa"/>
        <w:jc w:val="left"/>
        <w:tblInd w:w="-33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58"/>
        <w:gridCol w:w="1142"/>
        <w:gridCol w:w="1345"/>
        <w:gridCol w:w="1547"/>
        <w:gridCol w:w="930"/>
        <w:gridCol w:w="1547"/>
        <w:gridCol w:w="931"/>
      </w:tblGrid>
      <w:tr>
        <w:trPr>
          <w:trHeight w:val="300" w:hRule="atLeast"/>
        </w:trPr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n-IN"/>
              </w:rPr>
              <w:t>Surbo-Prod-DB-1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Database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n-IN"/>
              </w:rPr>
              <w:t>172.31.0.209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444444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444444"/>
                <w:sz w:val="20"/>
                <w:szCs w:val="20"/>
                <w:lang w:eastAsia="en-IN"/>
              </w:rPr>
              <w:t>52.66.116.82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0cHtE5SjM109!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2291</w:t>
            </w:r>
          </w:p>
        </w:tc>
      </w:tr>
      <w:tr>
        <w:trPr>
          <w:trHeight w:val="300" w:hRule="atLeast"/>
        </w:trPr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n-IN"/>
              </w:rPr>
              <w:t>Surbo-Prod-DB-2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Database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444444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444444"/>
                <w:sz w:val="20"/>
                <w:szCs w:val="20"/>
                <w:lang w:eastAsia="en-IN"/>
              </w:rPr>
              <w:t>172.31.21.11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444444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444444"/>
                <w:sz w:val="20"/>
                <w:szCs w:val="20"/>
                <w:lang w:eastAsia="en-IN"/>
              </w:rPr>
              <w:t>52.66.196.95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0cHtE5SjM109!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2291</w:t>
            </w:r>
          </w:p>
        </w:tc>
      </w:tr>
      <w:tr>
        <w:trPr>
          <w:trHeight w:val="300" w:hRule="atLeast"/>
        </w:trPr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Surbo-UAT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APP/DB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444444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444444"/>
                <w:sz w:val="20"/>
                <w:szCs w:val="20"/>
                <w:lang w:eastAsia="en-IN"/>
              </w:rPr>
              <w:t>172.31.30.12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1166BB"/>
                <w:sz w:val="20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color w:val="1166BB"/>
                <w:sz w:val="20"/>
                <w:szCs w:val="20"/>
                <w:lang w:eastAsia="en-IN"/>
              </w:rPr>
              <w:t>35.154.172.188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ubuntu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keybased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2291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cs="Segoe UI"/>
          <w:color w:val="323130"/>
          <w:sz w:val="18"/>
          <w:szCs w:val="18"/>
          <w:highlight w:val="white"/>
        </w:rPr>
      </w:pPr>
      <w:r>
        <w:rPr>
          <w:rFonts w:cs="Segoe UI" w:ascii="Segoe UI" w:hAnsi="Segoe UI"/>
          <w:color w:val="323130"/>
          <w:sz w:val="18"/>
          <w:szCs w:val="18"/>
          <w:highlight w:val="white"/>
        </w:rPr>
        <w:t>13.232.237.63 Port: 1709</w:t>
      </w:r>
    </w:p>
    <w:p>
      <w:pPr>
        <w:pStyle w:val="Normal"/>
        <w:rPr>
          <w:rFonts w:ascii="Segoe UI" w:hAnsi="Segoe UI" w:cs="Segoe UI"/>
          <w:color w:val="323130"/>
          <w:sz w:val="18"/>
          <w:szCs w:val="18"/>
          <w:highlight w:val="white"/>
        </w:rPr>
      </w:pPr>
      <w:r>
        <w:rPr>
          <w:rFonts w:cs="Segoe UI" w:ascii="Segoe UI" w:hAnsi="Segoe UI"/>
          <w:color w:val="323130"/>
          <w:sz w:val="18"/>
          <w:szCs w:val="18"/>
          <w:highlight w:val="white"/>
        </w:rPr>
        <w:t>IP: 13.233.92.218 Port: 22</w:t>
      </w:r>
    </w:p>
    <w:p>
      <w:pPr>
        <w:pStyle w:val="Normal"/>
        <w:rPr>
          <w:rFonts w:ascii="Segoe UI" w:hAnsi="Segoe UI" w:cs="Segoe UI"/>
          <w:b/>
          <w:b/>
          <w:color w:val="323130"/>
          <w:sz w:val="24"/>
          <w:szCs w:val="24"/>
          <w:highlight w:val="white"/>
        </w:rPr>
      </w:pPr>
      <w:r>
        <w:rPr>
          <w:rFonts w:cs="Segoe UI" w:ascii="Segoe UI" w:hAnsi="Segoe UI"/>
          <w:b/>
          <w:color w:val="323130"/>
          <w:sz w:val="24"/>
          <w:szCs w:val="24"/>
          <w:highlight w:val="white"/>
        </w:rPr>
        <w:t>QA SERVER: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240" w:before="0" w:after="0"/>
        <w:contextualSpacing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>IP: 15.206.66.87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 xml:space="preserve">               </w:t>
      </w:r>
      <w:r>
        <w:rPr>
          <w:rFonts w:eastAsia="Times New Roman" w:cs="Calibri"/>
          <w:color w:val="201F1E"/>
          <w:lang w:eastAsia="en-IN"/>
        </w:rPr>
        <w:t>Port:2291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 xml:space="preserve">               </w:t>
      </w:r>
      <w:r>
        <w:rPr>
          <w:rFonts w:eastAsia="Times New Roman" w:cs="Calibri"/>
          <w:color w:val="201F1E"/>
          <w:lang w:eastAsia="en-IN"/>
        </w:rPr>
        <w:t>Access Method: key based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 xml:space="preserve">               </w:t>
      </w:r>
      <w:r>
        <w:rPr>
          <w:rFonts w:eastAsia="Times New Roman" w:cs="Calibri"/>
          <w:color w:val="201F1E"/>
          <w:lang w:eastAsia="en-IN"/>
        </w:rPr>
        <w:t>User:ubuntu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240" w:before="0" w:after="0"/>
        <w:contextualSpacing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>IP: 13.127.157.89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 xml:space="preserve">              </w:t>
      </w:r>
      <w:r>
        <w:rPr>
          <w:rFonts w:eastAsia="Times New Roman" w:cs="Calibri"/>
          <w:color w:val="201F1E"/>
          <w:lang w:eastAsia="en-IN"/>
        </w:rPr>
        <w:t>Port:2291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 xml:space="preserve">              </w:t>
      </w:r>
      <w:r>
        <w:rPr>
          <w:rFonts w:eastAsia="Times New Roman" w:cs="Calibri"/>
          <w:color w:val="201F1E"/>
          <w:lang w:eastAsia="en-IN"/>
        </w:rPr>
        <w:t>Access Method: key based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 xml:space="preserve">              </w:t>
      </w:r>
      <w:r>
        <w:rPr>
          <w:rFonts w:eastAsia="Times New Roman" w:cs="Calibri"/>
          <w:color w:val="201F1E"/>
          <w:lang w:eastAsia="en-IN"/>
        </w:rPr>
        <w:t>User:ubuntu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201F1E"/>
          <w:lang w:eastAsia="en-IN"/>
        </w:rPr>
      </w:pPr>
      <w:r>
        <w:rPr>
          <w:rFonts w:eastAsia="Times New Roman" w:cs="Calibri" w:ascii="Calibri" w:hAnsi="Calibri"/>
          <w:color w:val="201F1E"/>
          <w:lang w:eastAsia="en-IN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240" w:before="0" w:after="0"/>
        <w:contextualSpacing/>
        <w:rPr>
          <w:rFonts w:ascii="Helvetica Neue" w:hAnsi="Helvetica Neue" w:eastAsia="Times New Roman" w:cs="Calibri"/>
          <w:color w:val="444444"/>
          <w:sz w:val="20"/>
          <w:szCs w:val="20"/>
          <w:highlight w:val="white"/>
          <w:lang w:eastAsia="en-IN"/>
        </w:rPr>
      </w:pPr>
      <w:r>
        <w:rPr>
          <w:rFonts w:eastAsia="Times New Roman" w:cs="Calibri" w:ascii="Helvetica Neue" w:hAnsi="Helvetica Neue"/>
          <w:color w:val="444444"/>
          <w:sz w:val="20"/>
          <w:szCs w:val="20"/>
          <w:highlight w:val="white"/>
          <w:lang w:eastAsia="en-IN"/>
        </w:rPr>
        <w:t>IP: 35.154.201.200</w:t>
      </w:r>
    </w:p>
    <w:p>
      <w:pPr>
        <w:pStyle w:val="Normal"/>
        <w:shd w:fill="FFFFFF" w:val="clear"/>
        <w:spacing w:lineRule="auto" w:line="240" w:before="0" w:after="0"/>
        <w:rPr>
          <w:rFonts w:ascii="Helvetica Neue" w:hAnsi="Helvetica Neue" w:eastAsia="Times New Roman" w:cs="Calibri"/>
          <w:color w:val="444444"/>
          <w:sz w:val="20"/>
          <w:szCs w:val="20"/>
          <w:highlight w:val="white"/>
          <w:lang w:eastAsia="en-IN"/>
        </w:rPr>
      </w:pPr>
      <w:r>
        <w:rPr>
          <w:rFonts w:eastAsia="Times New Roman" w:cs="Calibri" w:ascii="Helvetica Neue" w:hAnsi="Helvetica Neue"/>
          <w:color w:val="444444"/>
          <w:sz w:val="20"/>
          <w:szCs w:val="20"/>
          <w:highlight w:val="white"/>
          <w:lang w:eastAsia="en-IN"/>
        </w:rPr>
        <w:t xml:space="preserve">              </w:t>
      </w:r>
      <w:r>
        <w:rPr>
          <w:rFonts w:eastAsia="Times New Roman" w:cs="Calibri" w:ascii="Helvetica Neue" w:hAnsi="Helvetica Neue"/>
          <w:color w:val="444444"/>
          <w:sz w:val="20"/>
          <w:szCs w:val="20"/>
          <w:highlight w:val="white"/>
          <w:lang w:eastAsia="en-IN"/>
        </w:rPr>
        <w:t>Port:2291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 xml:space="preserve">              </w:t>
      </w:r>
      <w:r>
        <w:rPr>
          <w:rFonts w:eastAsia="Times New Roman" w:cs="Calibri"/>
          <w:color w:val="201F1E"/>
          <w:lang w:eastAsia="en-IN"/>
        </w:rPr>
        <w:t>Access Method: key based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 xml:space="preserve">              </w:t>
      </w:r>
      <w:r>
        <w:rPr>
          <w:rFonts w:eastAsia="Times New Roman" w:cs="Calibri"/>
          <w:color w:val="201F1E"/>
          <w:lang w:eastAsia="en-IN"/>
        </w:rPr>
        <w:t>User:Ubuntu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201F1E"/>
          <w:lang w:eastAsia="en-IN"/>
        </w:rPr>
      </w:pPr>
      <w:r>
        <w:rPr>
          <w:rFonts w:eastAsia="Times New Roman" w:cs="Calibri" w:ascii="Calibri" w:hAnsi="Calibri"/>
          <w:color w:val="201F1E"/>
          <w:lang w:eastAsia="en-IN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201F1E"/>
          <w:lang w:eastAsia="en-IN"/>
        </w:rPr>
      </w:pPr>
      <w:r>
        <w:rPr>
          <w:rFonts w:eastAsia="Times New Roman" w:cs="Calibri" w:ascii="Calibri" w:hAnsi="Calibri"/>
          <w:color w:val="201F1E"/>
          <w:lang w:eastAsia="en-IN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201F1E"/>
          <w:lang w:eastAsia="en-IN"/>
        </w:rPr>
      </w:pPr>
      <w:r>
        <w:rPr>
          <w:rFonts w:eastAsia="Times New Roman" w:cs="Calibri" w:ascii="Calibri" w:hAnsi="Calibri"/>
          <w:color w:val="201F1E"/>
          <w:lang w:eastAsia="en-IN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201F1E"/>
          <w:lang w:eastAsia="en-IN"/>
        </w:rPr>
      </w:pPr>
      <w:r>
        <w:rPr>
          <w:rFonts w:eastAsia="Times New Roman" w:cs="Calibri" w:ascii="Calibri" w:hAnsi="Calibri"/>
          <w:color w:val="201F1E"/>
          <w:lang w:eastAsia="en-IN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201F1E"/>
          <w:lang w:eastAsia="en-IN"/>
        </w:rPr>
      </w:pPr>
      <w:r>
        <w:rPr>
          <w:rFonts w:eastAsia="Times New Roman" w:cs="Calibri" w:ascii="Calibri" w:hAnsi="Calibri"/>
          <w:color w:val="201F1E"/>
          <w:lang w:eastAsia="en-IN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201F1E"/>
          <w:lang w:eastAsia="en-IN"/>
        </w:rPr>
      </w:pPr>
      <w:r>
        <w:rPr>
          <w:rFonts w:eastAsia="Times New Roman" w:cs="Calibri" w:ascii="Calibri" w:hAnsi="Calibri"/>
          <w:color w:val="201F1E"/>
          <w:lang w:eastAsia="en-IN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>Dream11 Server   (User: centos)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201F1E"/>
          <w:lang w:eastAsia="en-IN"/>
        </w:rPr>
      </w:pPr>
      <w:r>
        <w:rPr>
          <w:rFonts w:eastAsia="Times New Roman" w:cs="Calibri" w:ascii="Calibri" w:hAnsi="Calibri"/>
          <w:color w:val="201F1E"/>
          <w:lang w:eastAsia="en-IN"/>
        </w:rPr>
      </w:r>
    </w:p>
    <w:tbl>
      <w:tblPr>
        <w:tblW w:w="7260" w:type="dxa"/>
        <w:jc w:val="left"/>
        <w:tblInd w:w="83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959"/>
        <w:gridCol w:w="1680"/>
        <w:gridCol w:w="959"/>
        <w:gridCol w:w="2440"/>
        <w:gridCol w:w="1222"/>
      </w:tblGrid>
      <w:tr>
        <w:trPr>
          <w:trHeight w:val="300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Sno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IP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SSH Port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Service Port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10.125.9.191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APP-1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NA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10.125.6.136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APP-2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NA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10.125.2.134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Mongo DB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27017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10.125.13.1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Elasticsearch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9200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10.125.12.117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22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Jenkins Server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8080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Elasticache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NA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Managed(Master /Slave)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6379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RDS(Mysql)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NA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Managed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3306</w:t>
            </w:r>
          </w:p>
        </w:tc>
      </w:tr>
    </w:tbl>
    <w:p>
      <w:pPr>
        <w:pStyle w:val="Normal"/>
        <w:shd w:fill="FFFFFF" w:val="clear"/>
        <w:spacing w:lineRule="atLeast" w:line="253" w:before="0" w:after="20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</w:r>
    </w:p>
    <w:p>
      <w:pPr>
        <w:pStyle w:val="Normal"/>
        <w:shd w:fill="FFFFFF" w:val="clear"/>
        <w:spacing w:lineRule="atLeast" w:line="253" w:before="0" w:after="20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  <w:t>Grafana(Dream11)</w:t>
      </w:r>
    </w:p>
    <w:p>
      <w:pPr>
        <w:pStyle w:val="TextBody"/>
        <w:widowControl/>
        <w:spacing w:before="0" w:after="0"/>
        <w:ind w:left="0" w:right="0" w:hanging="0"/>
        <w:rPr/>
      </w:pPr>
      <w:hyperlink r:id="rId2" w:tgtFrame="_blank">
        <w:r>
          <w:rPr>
            <w:rStyle w:val="InternetLink"/>
            <w:rFonts w:ascii="Segoe UI;sans-serif" w:hAnsi="Segoe UI;sans-serif"/>
            <w:b w:val="false"/>
            <w:i w:val="false"/>
            <w:caps w:val="false"/>
            <w:smallCaps w:val="false"/>
            <w:color w:val="800080"/>
            <w:spacing w:val="0"/>
            <w:sz w:val="21"/>
            <w:u w:val="single"/>
          </w:rPr>
          <w:t>http://10.125.12.117:3000/</w:t>
        </w:r>
      </w:hyperlink>
    </w:p>
    <w:p>
      <w:pPr>
        <w:pStyle w:val="TextBody"/>
        <w:widowControl/>
        <w:spacing w:before="0" w:after="0"/>
        <w:ind w:left="0" w:right="0" w:hanging="0"/>
        <w:rPr>
          <w:rFonts w:ascii="Segoe UI;sans-serif" w:hAnsi="Segoe U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201F1E"/>
          <w:spacing w:val="0"/>
          <w:sz w:val="21"/>
        </w:rPr>
        <w:t>user_name : admin</w:t>
      </w:r>
    </w:p>
    <w:p>
      <w:pPr>
        <w:pStyle w:val="TextBody"/>
        <w:widowControl/>
        <w:spacing w:before="0" w:after="0"/>
        <w:ind w:left="0" w:right="0" w:hanging="0"/>
        <w:rPr>
          <w:rFonts w:ascii="Segoe UI;sans-serif" w:hAnsi="Segoe U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201F1E"/>
          <w:spacing w:val="0"/>
          <w:sz w:val="21"/>
        </w:rPr>
        <w:t>pass - admin@2020</w:t>
      </w:r>
    </w:p>
    <w:p>
      <w:pPr>
        <w:pStyle w:val="Normal"/>
        <w:shd w:fill="FFFFFF" w:val="clear"/>
        <w:spacing w:lineRule="atLeast" w:line="253" w:before="0" w:after="20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</w:r>
    </w:p>
    <w:p>
      <w:pPr>
        <w:pStyle w:val="Normal"/>
        <w:shd w:fill="FFFFFF" w:val="clear"/>
        <w:spacing w:lineRule="atLeast" w:line="253" w:before="0" w:after="200"/>
        <w:rPr>
          <w:rFonts w:eastAsia="Times New Roman" w:cs="Calibri"/>
          <w:color w:val="201F1E"/>
          <w:highlight w:val="yellow"/>
          <w:lang w:eastAsia="en-IN"/>
        </w:rPr>
      </w:pPr>
      <w:r>
        <w:rPr>
          <w:rFonts w:eastAsia="Times New Roman" w:cs="Calibri"/>
          <w:color w:val="201F1E"/>
          <w:highlight w:val="yellow"/>
          <w:lang w:eastAsia="en-IN"/>
        </w:rPr>
        <w:t>Msql-Rds-connection-string</w:t>
      </w:r>
    </w:p>
    <w:p>
      <w:pPr>
        <w:pStyle w:val="Normal"/>
        <w:shd w:fill="FFFFFF" w:val="clear"/>
        <w:spacing w:lineRule="atLeast" w:line="253" w:before="0" w:after="200"/>
        <w:rPr/>
      </w:pPr>
      <w:r>
        <w:rPr>
          <w:rFonts w:eastAsia="Times New Roman" w:cs="Calibri"/>
          <w:color w:val="201F1E"/>
          <w:lang w:eastAsia="en-IN"/>
        </w:rPr>
        <w:t>mysql -h chatbot-rds-writer.partner.dream11.local  --port 3306 -u chatbotinfradmin -pmysql -h chatbot-rds-writer.partner.dream11.local  --port 3306 -u chatbotinfradmin -p</w:t>
      </w:r>
      <w:r>
        <w:rPr>
          <w:rFonts w:eastAsia="Times New Roman" w:cs="Calibri"/>
          <w:color w:val="201F1E"/>
          <w:highlight w:val="white"/>
          <w:lang w:eastAsia="en-IN"/>
        </w:rPr>
        <w:t>"80Wf98oFqIF901Oq4vdr1022"</w:t>
      </w:r>
    </w:p>
    <w:p>
      <w:pPr>
        <w:pStyle w:val="Normal"/>
        <w:shd w:fill="FFFFFF" w:val="clear"/>
        <w:spacing w:lineRule="atLeast" w:line="253" w:before="0" w:after="200"/>
        <w:rPr>
          <w:rFonts w:eastAsia="Times New Roman" w:cs="Calibri"/>
          <w:color w:val="201F1E"/>
          <w:highlight w:val="yellow"/>
          <w:lang w:eastAsia="en-IN"/>
        </w:rPr>
      </w:pPr>
      <w:r>
        <w:rPr>
          <w:rFonts w:eastAsia="Times New Roman" w:cs="Calibri"/>
          <w:color w:val="201F1E"/>
          <w:highlight w:val="yellow"/>
          <w:lang w:eastAsia="en-IN"/>
        </w:rPr>
        <w:t>Mongo-connection-string-for Admin</w:t>
      </w:r>
    </w:p>
    <w:p>
      <w:pPr>
        <w:pStyle w:val="Normal"/>
        <w:shd w:fill="FFFFFF" w:val="clear"/>
        <w:spacing w:lineRule="atLeast" w:line="253" w:before="0" w:after="200"/>
        <w:rPr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  <w:t>mongo --host 10.125.2.134 --port 27017 -u "admin1" -p "suRb05MnG01" --authenticationDatabase "admin"</w:t>
      </w:r>
    </w:p>
    <w:p>
      <w:pPr>
        <w:pStyle w:val="Normal"/>
        <w:shd w:fill="FFFFFF" w:val="clear"/>
        <w:spacing w:lineRule="atLeast" w:line="253" w:before="0" w:after="200"/>
        <w:rPr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1"/>
          <w:highlight w:val="yellow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01F1E"/>
          <w:spacing w:val="0"/>
          <w:sz w:val="21"/>
          <w:highlight w:val="yellow"/>
          <w:lang w:eastAsia="en-IN"/>
        </w:rPr>
        <w:t>Mongo-connection-string-for botplatform</w:t>
      </w:r>
    </w:p>
    <w:p>
      <w:pPr>
        <w:pStyle w:val="Normal"/>
        <w:shd w:fill="FFFFFF" w:val="clear"/>
        <w:spacing w:lineRule="atLeast" w:line="253" w:before="0" w:after="200"/>
        <w:rPr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  <w:t>mongo 10.125.2.134:27017/botplatform -u botplatform -p Tm01m9Cr1c2</w:t>
      </w:r>
    </w:p>
    <w:p>
      <w:pPr>
        <w:pStyle w:val="Normal"/>
        <w:shd w:fill="FFFFFF" w:val="clear"/>
        <w:spacing w:lineRule="atLeast" w:line="253" w:before="0" w:after="200"/>
        <w:rPr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  <w:t>show dbs;  (to show mongo db)</w:t>
      </w:r>
    </w:p>
    <w:p>
      <w:pPr>
        <w:pStyle w:val="Normal"/>
        <w:shd w:fill="FFFFFF" w:val="clear"/>
        <w:spacing w:lineRule="atLeast" w:line="253" w:before="0" w:after="200"/>
        <w:rPr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  <w:t>show collections;  (to show tables)</w:t>
      </w:r>
    </w:p>
    <w:p>
      <w:pPr>
        <w:pStyle w:val="Normal"/>
        <w:shd w:fill="FFFFFF" w:val="clear"/>
        <w:spacing w:lineRule="atLeast" w:line="253" w:before="0" w:after="200"/>
        <w:rPr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  <w:t>db.stats() (to show status or connection for particular db)</w:t>
      </w:r>
    </w:p>
    <w:p>
      <w:pPr>
        <w:pStyle w:val="Normal"/>
        <w:shd w:fill="FFFFFF" w:val="clear"/>
        <w:spacing w:lineRule="atLeast" w:line="253" w:before="0" w:after="200"/>
        <w:rPr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  <w:t>db.currentOp() (to show current connection)</w:t>
      </w:r>
    </w:p>
    <w:p>
      <w:pPr>
        <w:pStyle w:val="Normal"/>
        <w:shd w:fill="FFFFFF" w:val="clear"/>
        <w:spacing w:lineRule="atLeast" w:line="253" w:before="0" w:after="200"/>
        <w:rPr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01F1E"/>
          <w:spacing w:val="0"/>
          <w:sz w:val="21"/>
          <w:highlight w:val="white"/>
          <w:lang w:eastAsia="en-IN"/>
        </w:rPr>
        <w:t>db.serverStatus().connections (to shw total no of current connection of server)</w:t>
      </w:r>
    </w:p>
    <w:p>
      <w:pPr>
        <w:pStyle w:val="Normal"/>
        <w:shd w:fill="FFFFFF" w:val="clear"/>
        <w:spacing w:lineRule="atLeast" w:line="253" w:before="0" w:after="200"/>
        <w:rPr>
          <w:rFonts w:eastAsia="Times New Roman" w:cs="Calibri"/>
          <w:color w:val="201F1E"/>
          <w:highlight w:val="white"/>
          <w:lang w:eastAsia="en-IN"/>
        </w:rPr>
      </w:pPr>
      <w:r>
        <w:rPr>
          <w:rFonts w:eastAsia="Times New Roman" w:cs="Calibri"/>
          <w:color w:val="201F1E"/>
          <w:highlight w:val="white"/>
          <w:lang w:eastAsia="en-IN"/>
        </w:rPr>
        <w:t>db.bot_sessions_stats.count() (show no of counts in table)</w:t>
      </w:r>
    </w:p>
    <w:p>
      <w:pPr>
        <w:pStyle w:val="Normal"/>
        <w:shd w:fill="FFFFFF" w:val="clear"/>
        <w:spacing w:lineRule="atLeast" w:line="253" w:before="0" w:after="200"/>
        <w:rPr>
          <w:rFonts w:eastAsia="Times New Roman" w:cs="Calibri"/>
          <w:color w:val="201F1E"/>
          <w:highlight w:val="yellow"/>
          <w:lang w:eastAsia="en-IN"/>
        </w:rPr>
      </w:pPr>
      <w:r>
        <w:rPr>
          <w:rFonts w:eastAsia="Times New Roman" w:cs="Calibri"/>
          <w:color w:val="201F1E"/>
          <w:highlight w:val="yellow"/>
          <w:lang w:eastAsia="en-IN"/>
        </w:rPr>
      </w:r>
    </w:p>
    <w:p>
      <w:pPr>
        <w:pStyle w:val="Normal"/>
        <w:shd w:fill="FFFFFF" w:val="clear"/>
        <w:spacing w:lineRule="atLeast" w:line="253" w:before="0" w:after="200"/>
        <w:rPr>
          <w:rFonts w:eastAsia="Times New Roman" w:cs="Calibri"/>
          <w:color w:val="201F1E"/>
          <w:highlight w:val="yellow"/>
          <w:lang w:eastAsia="en-IN"/>
        </w:rPr>
      </w:pPr>
      <w:r>
        <w:rPr>
          <w:rFonts w:eastAsia="Times New Roman" w:cs="Calibri"/>
          <w:color w:val="201F1E"/>
          <w:highlight w:val="yellow"/>
          <w:lang w:eastAsia="en-IN"/>
        </w:rPr>
      </w:r>
    </w:p>
    <w:p>
      <w:pPr>
        <w:pStyle w:val="Normal"/>
        <w:shd w:fill="FFFFFF" w:val="clear"/>
        <w:spacing w:lineRule="atLeast" w:line="253" w:before="0" w:after="20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</w:r>
    </w:p>
    <w:p>
      <w:pPr>
        <w:pStyle w:val="Normal"/>
        <w:shd w:fill="FFFFFF" w:val="clear"/>
        <w:spacing w:lineRule="atLeast" w:line="253" w:before="0" w:after="20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</w:r>
    </w:p>
    <w:p>
      <w:pPr>
        <w:pStyle w:val="Normal"/>
        <w:shd w:fill="FFFFFF" w:val="clear"/>
        <w:spacing w:lineRule="atLeast" w:line="253" w:before="0" w:after="200"/>
        <w:rPr>
          <w:rFonts w:eastAsia="Times New Roman" w:cs="Calibri"/>
          <w:color w:val="201F1E"/>
          <w:lang w:eastAsia="en-IN"/>
        </w:rPr>
      </w:pPr>
      <w:r>
        <w:rPr>
          <w:rFonts w:eastAsia="Times New Roman" w:cs="Calibri"/>
          <w:color w:val="201F1E"/>
          <w:lang w:eastAsia="en-IN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201F1E"/>
          <w:lang w:eastAsia="en-IN"/>
        </w:rPr>
      </w:pPr>
      <w:r>
        <w:rPr>
          <w:rFonts w:eastAsia="Times New Roman" w:cs="Calibri" w:ascii="Calibri" w:hAnsi="Calibri"/>
          <w:color w:val="201F1E"/>
          <w:lang w:eastAsia="en-IN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Calibri"/>
          <w:color w:val="201F1E"/>
          <w:lang w:eastAsia="en-IN"/>
        </w:rPr>
      </w:pPr>
      <w:r>
        <w:rPr>
          <w:rFonts w:eastAsia="Times New Roman" w:cs="Calibri" w:ascii="Calibri" w:hAnsi="Calibri"/>
          <w:color w:val="201F1E"/>
          <w:lang w:eastAsia="en-IN"/>
        </w:rPr>
      </w:r>
    </w:p>
    <w:p>
      <w:pPr>
        <w:pStyle w:val="Normal"/>
        <w:rPr>
          <w:rFonts w:cs="Calibri"/>
          <w:color w:val="201F1E"/>
          <w:highlight w:val="white"/>
        </w:rPr>
      </w:pPr>
      <w:r>
        <w:rPr>
          <w:rFonts w:cs="Calibri"/>
          <w:color w:val="201F1E"/>
          <w:highlight w:val="white"/>
        </w:rPr>
        <w:t>DB server. It is only accessible through app servers. Using below command</w:t>
      </w:r>
    </w:p>
    <w:p>
      <w:pPr>
        <w:pStyle w:val="Normal"/>
        <w:rPr/>
      </w:pPr>
      <w:r>
        <w:rPr/>
        <w:t>ssh -p 1709 sanjeet@192.168.10.4</w:t>
      </w:r>
    </w:p>
    <w:tbl>
      <w:tblPr>
        <w:tblW w:w="9480" w:type="dxa"/>
        <w:jc w:val="left"/>
        <w:tblInd w:w="4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2"/>
        <w:gridCol w:w="839"/>
        <w:gridCol w:w="274"/>
        <w:gridCol w:w="1440"/>
        <w:gridCol w:w="1075"/>
        <w:gridCol w:w="1988"/>
      </w:tblGrid>
      <w:tr>
        <w:trPr>
          <w:trHeight w:val="300" w:hRule="atLeast"/>
        </w:trPr>
        <w:tc>
          <w:tcPr>
            <w:tcW w:w="4977" w:type="dxa"/>
            <w:gridSpan w:val="4"/>
            <w:tcBorders>
              <w:bottom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 xml:space="preserve">                      </w:t>
            </w:r>
            <w:r>
              <w:rPr>
                <w:rFonts w:eastAsia="Times New Roman" w:cs="Calibri"/>
                <w:color w:val="000000"/>
                <w:lang w:eastAsia="en-IN"/>
              </w:rPr>
              <w:t>KSA SERVER DETAILS</w:t>
            </w:r>
          </w:p>
        </w:tc>
        <w:tc>
          <w:tcPr>
            <w:tcW w:w="4503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Server IP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Port</w:t>
            </w:r>
          </w:p>
        </w:tc>
        <w:tc>
          <w:tcPr>
            <w:tcW w:w="17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Description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User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Password</w:t>
            </w:r>
          </w:p>
        </w:tc>
      </w:tr>
      <w:tr>
        <w:trPr>
          <w:trHeight w:val="332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;system-ui;Apple Color Emoji;Segoe UI Emoji;sans-serif" w:hAnsi="Segoe UI;system-ui;Apple Color Emoji;Segoe UI Emoji;sans-serif"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en-IN"/>
              </w:rPr>
            </w:pPr>
            <w:r>
              <w:rPr>
                <w:rFonts w:eastAsia="Times New Roman" w:cs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en-IN"/>
              </w:rPr>
              <w:t>188.117.66.3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Segoe UI;system-ui;Apple Color Emoji;Segoe UI Emoji;sans-serif" w:hAnsi="Segoe UI;system-ui;Apple Color Emoji;Segoe UI Emoji;sans-serif"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</w:pPr>
            <w:r>
              <w:rPr>
                <w:rFonts w:eastAsia="Times New Roman" w:cs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  <w:t>192.168.10.3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1709</w:t>
            </w:r>
          </w:p>
        </w:tc>
        <w:tc>
          <w:tcPr>
            <w:tcW w:w="17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Load Balancer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</w:pPr>
            <w:r>
              <w:rPr>
                <w:rFonts w:eastAsia="Times New Roman" w:cs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  <w:t>S3CR1I!2mbo5#j</w:t>
            </w:r>
          </w:p>
        </w:tc>
      </w:tr>
      <w:tr>
        <w:trPr>
          <w:trHeight w:val="300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>
                <w:rFonts w:ascii="Segoe UI;system-ui;Apple Color Emoji;Segoe UI Emoji;sans-serif" w:hAnsi="Segoe UI;system-ui;Apple Color Emoji;Segoe UI Emoji;sans-serif"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en-IN"/>
              </w:rPr>
            </w:pPr>
            <w:r>
              <w:rPr>
                <w:rFonts w:eastAsia="Times New Roman" w:cs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en-IN"/>
              </w:rPr>
              <w:t>37.99.139.161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Segoe UI;system-ui;Apple Color Emoji;Segoe UI Emoji;sans-serif" w:hAnsi="Segoe UI;system-ui;Apple Color Emoji;Segoe UI Emoji;sans-serif"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</w:pPr>
            <w:r>
              <w:rPr>
                <w:rFonts w:eastAsia="Times New Roman" w:cs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  <w:t>192.168.10.119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534</w:t>
            </w:r>
          </w:p>
        </w:tc>
        <w:tc>
          <w:tcPr>
            <w:tcW w:w="17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App-1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</w:pPr>
            <w:r>
              <w:rPr>
                <w:rFonts w:eastAsia="Times New Roman" w:cs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  <w:t>S3CR1I!2mbo5#j</w:t>
            </w:r>
          </w:p>
        </w:tc>
      </w:tr>
      <w:tr>
        <w:trPr>
          <w:trHeight w:val="540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>
                <w:rFonts w:ascii="Segoe UI;system-ui;Apple Color Emoji;Segoe UI Emoji;sans-serif" w:hAnsi="Segoe UI;system-ui;Apple Color Emoji;Segoe UI Emoji;sans-serif" w:eastAsia="Times New Roman" w:cs="Calibri"/>
                <w:b w:val="false"/>
                <w:b w:val="false"/>
                <w:i w:val="false"/>
                <w:i w:val="false"/>
                <w:sz w:val="21"/>
                <w:lang w:val="en-US" w:eastAsia="en-IN"/>
              </w:rPr>
            </w:pPr>
            <w:r>
              <w:rPr>
                <w:rFonts w:eastAsia="Times New Roman" w:cs="Calibri" w:ascii="Segoe UI;system-ui;Apple Color Emoji;Segoe UI Emoji;sans-serif" w:hAnsi="Segoe UI;system-ui;Apple Color Emoji;Segoe UI Emoji;sans-serif"/>
                <w:b w:val="false"/>
                <w:i w:val="false"/>
                <w:sz w:val="21"/>
                <w:lang w:val="en-US" w:eastAsia="en-IN"/>
              </w:rPr>
            </w:r>
          </w:p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>
                <w:rFonts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en-IN"/>
              </w:rPr>
            </w:pPr>
            <w:r>
              <w:rPr>
                <w:rFonts w:eastAsia="Times New Roman" w:cs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en-IN"/>
              </w:rPr>
              <w:t>37.99.139.161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Segoe UI;system-ui;Apple Color Emoji;Segoe UI Emoji;sans-serif" w:hAnsi="Segoe UI;system-ui;Apple Color Emoji;Segoe UI Emoji;sans-serif"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</w:pPr>
            <w:r>
              <w:rPr>
                <w:rFonts w:eastAsia="Times New Roman" w:cs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  <w:t>192.168.10.2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535</w:t>
            </w:r>
          </w:p>
        </w:tc>
        <w:tc>
          <w:tcPr>
            <w:tcW w:w="17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App-2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2"/>
                <w:lang w:val="en-IN" w:eastAsia="en-IN" w:bidi="ar-SA"/>
              </w:rPr>
            </w:pPr>
            <w:r>
              <w:rPr>
                <w:rFonts w:eastAsia="Times New Roman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2"/>
                <w:lang w:val="en-IN" w:eastAsia="en-IN" w:bidi="ar-SA"/>
              </w:rPr>
              <w:t>S3CR1I!2mbo5#j</w:t>
            </w:r>
          </w:p>
        </w:tc>
      </w:tr>
      <w:tr>
        <w:trPr>
          <w:trHeight w:val="547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>
                <w:rFonts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en-IN"/>
              </w:rPr>
            </w:pPr>
            <w:r>
              <w:rPr>
                <w:rFonts w:eastAsia="Times New Roman" w:cs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val="en-US" w:eastAsia="en-IN"/>
              </w:rPr>
              <w:t>37.99.139.161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Segoe UI;system-ui;Apple Color Emoji;Segoe UI Emoji;sans-serif" w:hAnsi="Segoe UI;system-ui;Apple Color Emoji;Segoe UI Emoji;sans-serif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192.168.10.5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536</w:t>
            </w:r>
          </w:p>
        </w:tc>
        <w:tc>
          <w:tcPr>
            <w:tcW w:w="17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New-App1(ksa-botsup)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sanjeet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</w:pPr>
            <w:del w:id="0" w:author="Unknown Author" w:date="2021-10-04T17:53:03Z">
              <w:r>
                <w:rPr>
                  <w:rFonts w:eastAsia="Times New Roman" w:cs="Calibri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1"/>
                  <w:lang w:eastAsia="en-IN"/>
                </w:rPr>
                <w:delText>S3CR1I!2mbo5#j</w:delText>
              </w:r>
            </w:del>
            <w:ins w:id="1" w:author="Unknown Author" w:date="2021-10-04T17:53:19Z">
              <w:r>
                <w:rPr>
                  <w:rFonts w:eastAsia="Times New Roman" w:cs="Calibri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1"/>
                  <w:lang w:eastAsia="en-IN"/>
                </w:rPr>
                <w:t>cL0gd#D8v9w0g1n</w:t>
              </w:r>
            </w:ins>
          </w:p>
        </w:tc>
      </w:tr>
      <w:tr>
        <w:trPr>
          <w:trHeight w:val="447" w:hRule="atLeast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;system-ui;Apple Color Emoji;Segoe UI Emoji;sans-serif" w:hAnsi="Segoe UI;system-ui;Apple Color Emoji;Segoe UI Emoji;sans-serif"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</w:pPr>
            <w:r>
              <w:rPr>
                <w:rFonts w:eastAsia="Times New Roman" w:cs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  <w:t>188.117.66.4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Segoe UI;system-ui;Apple Color Emoji;Segoe UI Emoji;sans-serif" w:hAnsi="Segoe UI;system-ui;Apple Color Emoji;Segoe UI Emoji;sans-serif"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</w:pPr>
            <w:r>
              <w:rPr>
                <w:rFonts w:eastAsia="Times New Roman" w:cs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  <w:t>192.168.10.4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1709</w:t>
            </w:r>
          </w:p>
        </w:tc>
        <w:tc>
          <w:tcPr>
            <w:tcW w:w="17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DB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sanjeet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</w:pPr>
            <w:r>
              <w:rPr>
                <w:rFonts w:eastAsia="Times New Roman" w:cs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lang w:eastAsia="en-IN"/>
              </w:rPr>
              <w:t>cL0gd#D8v9w0g1n</w:t>
            </w:r>
          </w:p>
        </w:tc>
      </w:tr>
    </w:tbl>
    <w:p>
      <w:pPr>
        <w:pStyle w:val="Normal"/>
        <w:rPr/>
      </w:pPr>
      <w:r>
        <w:rPr/>
        <w:t>ps -ef|grep -i "redis" for check in redis for db server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188.117.66.2  (App-2 ulternate ip port – 1709)</w:t>
      </w:r>
    </w:p>
    <w:p>
      <w:pPr>
        <w:pStyle w:val="TextBody"/>
        <w:widowControl/>
        <w:bidi w:val="0"/>
        <w:spacing w:lineRule="auto" w:line="259" w:before="0" w:after="160"/>
        <w:jc w:val="left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</w:rPr>
      </w:pPr>
      <w:r>
        <w:rPr>
          <w:b w:val="false"/>
          <w:i w:val="false"/>
          <w:caps w:val="false"/>
          <w:smallCaps w:val="false"/>
          <w:color w:val="201F1E"/>
          <w:spacing w:val="0"/>
        </w:rPr>
        <w:t>188.117.66.2</w:t>
      </w:r>
    </w:p>
    <w:p>
      <w:pPr>
        <w:pStyle w:val="TextBody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</w:rPr>
      </w:pPr>
      <w:r>
        <w:rPr>
          <w:b w:val="false"/>
          <w:i w:val="false"/>
          <w:caps w:val="false"/>
          <w:smallCaps w:val="false"/>
          <w:color w:val="201F1E"/>
          <w:spacing w:val="0"/>
        </w:rPr>
        <w:t>188.117.66.3</w:t>
      </w:r>
    </w:p>
    <w:p>
      <w:pPr>
        <w:pStyle w:val="TextBody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</w:rPr>
      </w:pPr>
      <w:r>
        <w:rPr>
          <w:b w:val="false"/>
          <w:i w:val="false"/>
          <w:caps w:val="false"/>
          <w:smallCaps w:val="false"/>
          <w:color w:val="201F1E"/>
          <w:spacing w:val="0"/>
        </w:rPr>
        <w:t>188.117.66.4</w:t>
      </w:r>
    </w:p>
    <w:p>
      <w:pPr>
        <w:pStyle w:val="TextBody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</w:rPr>
      </w:pPr>
      <w:r>
        <w:rPr>
          <w:b w:val="false"/>
          <w:i w:val="false"/>
          <w:caps w:val="false"/>
          <w:smallCaps w:val="false"/>
          <w:color w:val="201F1E"/>
          <w:spacing w:val="0"/>
        </w:rPr>
        <w:t>188.117.103.119</w:t>
      </w:r>
    </w:p>
    <w:p>
      <w:pPr>
        <w:pStyle w:val="TextBody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</w:rPr>
      </w:pPr>
      <w:r>
        <w:rPr>
          <w:b w:val="false"/>
          <w:i w:val="false"/>
          <w:caps w:val="false"/>
          <w:smallCaps w:val="false"/>
          <w:color w:val="201F1E"/>
          <w:spacing w:val="0"/>
        </w:rPr>
        <w:t>188.117.66.61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Server-name                user                                    password           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color w:val="444444"/>
          <w:sz w:val="20"/>
          <w:szCs w:val="20"/>
          <w:lang w:eastAsia="en-IN"/>
        </w:rPr>
        <w:t xml:space="preserve">Surbo-Prod-DB-1                  ubuntu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S3CR1I!2mbo5#j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eastAsia="Times New Roman" w:cs="Arial" w:ascii="Arial" w:hAnsi="Arial"/>
          <w:color w:val="444444"/>
          <w:sz w:val="20"/>
          <w:szCs w:val="20"/>
          <w:lang w:eastAsia="en-IN"/>
        </w:rPr>
        <w:t xml:space="preserve">Surbo-Prod-DB-2                  ubuntu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S3CR1I!2mbo5#j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New-db2                        sanjeet                            </w:t>
      </w:r>
      <w:r>
        <w:rPr>
          <w:rFonts w:eastAsia="Times New Roman" w:cs="Calibr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IN"/>
        </w:rPr>
        <w:t>9hCEt5SjSa196!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New-db1-master            sanjeet                            </w:t>
      </w:r>
      <w:bookmarkStart w:id="1" w:name="__DdeLink__1029_3944149334"/>
      <w:r>
        <w:rPr>
          <w:rFonts w:eastAsia="Times New Roman" w:cs="Calibr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IN"/>
        </w:rPr>
        <w:t>9hCEt5SjSa196!</w:t>
      </w:r>
      <w:bookmarkEnd w:id="1"/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New-db1-slave               sanjeet                            </w:t>
      </w:r>
      <w:r>
        <w:rPr>
          <w:rFonts w:eastAsia="Times New Roman" w:cs="Calibr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IN"/>
        </w:rPr>
        <w:t>9hCEt5SjSa196!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Surbo-Prod-Clients-1      sanjeet                       cL0gd#D8v9w0g1n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Surbo-Prod-Clients-2      ubuntu,sanjeet           </w:t>
      </w:r>
      <w:bookmarkStart w:id="2" w:name="__DdeLink__839_1349166869"/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cL0gd#D8v9w0g1n</w:t>
      </w:r>
      <w:bookmarkEnd w:id="2"/>
    </w:p>
    <w:p>
      <w:pPr>
        <w:pStyle w:val="Normal"/>
        <w:rPr/>
      </w:pPr>
      <w:r>
        <w:rPr/>
        <w:t>Surbo-Prod-MLTrain       sanjeet                       cL0gd#D8v9w0g1n</w:t>
      </w:r>
    </w:p>
    <w:p>
      <w:pPr>
        <w:pStyle w:val="Normal"/>
        <w:widowControl/>
        <w:bidi w:val="0"/>
        <w:spacing w:lineRule="auto" w:line="240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Whatsapp-server            sanjeet                       Sann@123#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</w:rPr>
      </w:pPr>
      <w:r>
        <w:rPr>
          <w:rFonts w:ascii="Segoe UI;system-ui;Apple Color Emoji;Segoe UI Emoji;sans-serif" w:hAnsi="Segoe UI;system-ui;Apple Color Emoji;Segoe UI Emoji;sans-serif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</w:rPr>
      </w:pPr>
      <w:r>
        <w:rPr>
          <w:rFonts w:ascii="Segoe UI;system-ui;Apple Color Emoji;Segoe UI Emoji;sans-serif" w:hAnsi="Segoe UI;system-ui;Apple Color Emoji;Segoe UI Emoji;sans-serif"/>
        </w:rPr>
        <w:t>surboroot Dt1Ap1@2if!3e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-----------------UAE Server Details------------------</w:t>
      </w:r>
    </w:p>
    <w:p>
      <w:pPr>
        <w:pStyle w:val="Normal"/>
        <w:widowControl/>
        <w:bidi w:val="0"/>
        <w:spacing w:lineRule="auto" w:line="240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Server IP           Port     Description       User       Password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5.195.194.83    2291   APP01               au_vf     </w:t>
      </w:r>
      <w:bookmarkStart w:id="3" w:name="__DdeLink__467_1928792701"/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N&amp;3=b8b7WC</w:t>
      </w:r>
      <w:bookmarkEnd w:id="3"/>
    </w:p>
    <w:p>
      <w:pPr>
        <w:pStyle w:val="Normal"/>
        <w:widowControl/>
        <w:bidi w:val="0"/>
        <w:spacing w:lineRule="auto" w:line="240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5.195.194.84     2291  DB01                au_vf     N&amp;3=b8b7WC</w:t>
      </w:r>
    </w:p>
    <w:p>
      <w:pPr>
        <w:pStyle w:val="Normal"/>
        <w:widowControl/>
        <w:bidi w:val="0"/>
        <w:spacing w:lineRule="auto" w:line="240" w:before="0" w:after="0"/>
        <w:jc w:val="left"/>
        <w:rPr>
          <w:del w:id="3" w:author="Unknown Author" w:date="2021-12-08T17:14:09Z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  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sanjeet  cL0gd#D8v9w0g1n,</w:t>
      </w:r>
      <w:del w:id="2" w:author="Unknown Author" w:date="2021-12-08T17:14:09Z">
        <w:r>
          <w:rPr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delText>--</w:delText>
        </w:r>
      </w:del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jc w:val="lef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del w:id="5" w:author="Unknown Author" w:date="2021-12-08T17:14:09Z"/>
        </w:rPr>
      </w:pPr>
      <w:del w:id="4" w:author="Unknown Author" w:date="2021-12-08T17:14:09Z">
        <w:r>
          <w:rPr>
            <w:b w:val="false"/>
            <w:i w:val="false"/>
            <w:caps w:val="false"/>
            <w:smallCaps w:val="false"/>
            <w:color w:val="000000"/>
            <w:spacing w:val="0"/>
            <w:sz w:val="21"/>
          </w:rPr>
        </w:r>
      </w:del>
    </w:p>
    <w:p>
      <w:pPr>
        <w:pStyle w:val="Normal"/>
        <w:widowControl/>
        <w:bidi w:val="0"/>
        <w:spacing w:lineRule="auto" w:line="240" w:before="0" w:after="0"/>
        <w:jc w:val="left"/>
        <w:rPr/>
      </w:pPr>
      <w:del w:id="6" w:author="Unknown Author" w:date="2021-12-08T17:13:49Z">
        <w:r>
          <w:rPr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delText>C</w:delText>
        </w:r>
      </w:del>
      <w:del w:id="7" w:author="Unknown Author" w:date="2021-12-08T17:14:06Z">
        <w:r>
          <w:rPr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delText>N&amp;3=b8b7W</w:delText>
        </w:r>
      </w:del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--------------------Botsup-Server----------------------</w:t>
      </w:r>
    </w:p>
    <w:p>
      <w:pPr>
        <w:pStyle w:val="Normal"/>
        <w:widowControl/>
        <w:bidi w:val="0"/>
        <w:spacing w:lineRule="auto" w:line="240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sanjeet / cL0gd#D8v9w0g1n                   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</w:rPr>
        <w:t>us-chat – sanjeet/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Sanjr34#0dj   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</w:rPr>
        <w:t>-------------------QA/UAT(Aws-India)-------------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</w:rPr>
        <w:t>Twd#hHBcL0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Calibri;sans-serif" w:hAnsi="Calibri;sans-serif"/>
          <w:b w:val="false"/>
          <w:b w:val="false"/>
          <w:i w:val="false"/>
          <w:i w:val="false"/>
          <w:color w:val="000000"/>
          <w:sz w:val="21"/>
        </w:rPr>
      </w:pPr>
      <w:r>
        <w:rPr>
          <w:b w:val="false"/>
          <w:i w:val="false"/>
          <w:color w:val="000000"/>
          <w:sz w:val="21"/>
        </w:rPr>
      </w:r>
    </w:p>
    <w:p>
      <w:pPr>
        <w:pStyle w:val="TextBody"/>
        <w:widowControl/>
        <w:bidi w:val="0"/>
        <w:spacing w:lineRule="auto" w:line="240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323130"/>
          <w:spacing w:val="0"/>
        </w:rPr>
      </w:pPr>
      <w:r>
        <w:rPr>
          <w:b w:val="false"/>
          <w:i w:val="false"/>
          <w:caps w:val="false"/>
          <w:smallCaps w:val="false"/>
          <w:color w:val="323130"/>
          <w:spacing w:val="0"/>
        </w:rPr>
        <w:t>Gateway Server: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23130"/>
          <w:spacing w:val="0"/>
        </w:rPr>
      </w:pPr>
      <w:r>
        <w:rPr>
          <w:b w:val="false"/>
          <w:i w:val="false"/>
          <w:caps w:val="false"/>
          <w:smallCaps w:val="false"/>
          <w:color w:val="323130"/>
          <w:spacing w:val="0"/>
        </w:rPr>
        <w:t>Server IP: 3.6.52.8</w:t>
      </w:r>
    </w:p>
    <w:p>
      <w:pPr>
        <w:pStyle w:val="TextBody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23130"/>
          <w:spacing w:val="0"/>
        </w:rPr>
      </w:pPr>
      <w:r>
        <w:rPr>
          <w:b w:val="false"/>
          <w:i w:val="false"/>
          <w:caps w:val="false"/>
          <w:smallCaps w:val="false"/>
          <w:color w:val="323130"/>
          <w:spacing w:val="0"/>
        </w:rPr>
        <w:t>Port: 2291</w:t>
      </w:r>
    </w:p>
    <w:p>
      <w:pPr>
        <w:pStyle w:val="TextBody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color w:val="323130"/>
          <w:spacing w:val="0"/>
        </w:rPr>
        <w:t>User: dev-</w:t>
      </w:r>
      <w:r>
        <w:rPr>
          <w:b w:val="false"/>
          <w:i w:val="false"/>
          <w:caps w:val="false"/>
          <w:smallCaps w:val="false"/>
          <w:color w:val="323130"/>
          <w:spacing w:val="0"/>
          <w:sz w:val="26"/>
          <w:szCs w:val="26"/>
        </w:rPr>
        <w:t>team</w:t>
      </w:r>
      <w:r>
        <w:rPr>
          <w:b w:val="false"/>
          <w:i w:val="false"/>
          <w:caps w:val="false"/>
          <w:smallCaps w:val="false"/>
          <w:color w:val="323130"/>
          <w:spacing w:val="0"/>
        </w:rPr>
        <w:t xml:space="preserve">, Pass: </w:t>
      </w:r>
      <w:r>
        <w:rPr>
          <w:rFonts w:ascii="Segoe UI;sans-serif" w:hAnsi="Segoe UI;sans-serif"/>
          <w:b w:val="false"/>
          <w:i w:val="false"/>
          <w:caps w:val="false"/>
          <w:smallCaps w:val="false"/>
          <w:color w:val="323130"/>
          <w:spacing w:val="0"/>
          <w:sz w:val="21"/>
        </w:rPr>
        <w:t>B0t58rB@ovF</w:t>
      </w:r>
    </w:p>
    <w:p>
      <w:pPr>
        <w:pStyle w:val="TextBody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23130"/>
          <w:spacing w:val="0"/>
        </w:rPr>
      </w:pPr>
      <w:r>
        <w:rPr>
          <w:b w:val="false"/>
          <w:i w:val="false"/>
          <w:caps w:val="false"/>
          <w:smallCaps w:val="false"/>
          <w:color w:val="323130"/>
          <w:spacing w:val="0"/>
        </w:rPr>
        <w:t>User: sanjeet Password: cL0gd#D8v9w0g1n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tar -czf celery.log_20200902.tar.gz celery.log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tbl>
      <w:tblPr>
        <w:tblW w:w="9026" w:type="dxa"/>
        <w:jc w:val="left"/>
        <w:tblInd w:w="-2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2007"/>
        <w:gridCol w:w="1604"/>
      </w:tblGrid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</w:t>
            </w:r>
            <w:r>
              <w:rPr/>
              <w:t>Chatprod1</w:t>
              <w:br/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172.31.19.53</w:t>
              <w:br/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2291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sanjeet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rPr>
                <w:rFonts w:ascii="Calibri;Arial;Helvetica;sans-serif" w:hAnsi="Calibri;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bookmarkStart w:id="4" w:name="__DdeLink__2736_100939343"/>
            <w:r>
              <w:rPr>
                <w:rFonts w:ascii="Calibri;Arial;Helvetica;sans-serif" w:hAnsi="Calibri;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Sun#905tVF09</w:t>
            </w:r>
            <w:bookmarkEnd w:id="4"/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New-chatprod1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pacing w:before="0" w:after="160"/>
              <w:rPr>
                <w:rFonts w:ascii="Segoe UI;system-ui;Apple Color Emoji;Segoe UI Emoji;sans-serif" w:hAnsi="Segoe UI;system-ui;Apple Color Emoji;Segoe UI Emoji;sans-serif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>172.31.16.251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2291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sanjeet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rPr>
                <w:rFonts w:ascii="Calibri;Arial;Helvetica;sans-serif" w:hAnsi="Calibri;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Calibri;Arial;Helvetica;sans-serif" w:hAnsi="Calibri;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Sun#905tVF09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</w:t>
            </w:r>
            <w:r>
              <w:rPr/>
              <w:t>Chatprod2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172.31.2.205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2291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sanjeet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rPr>
                <w:rFonts w:ascii="Calibri;Arial;Helvetica;sans-serif" w:hAnsi="Calibri;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Calibri;Arial;Helvetica;sans-serif" w:hAnsi="Calibri;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Sun#905tVF09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jc w:val="center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Chatqa/uat1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jc w:val="center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172.31.4.22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22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sanjeet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rPr>
                <w:rFonts w:ascii="Calibri;Arial;Helvetica;sans-serif" w:hAnsi="Calibri;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Calibri;Arial;Helvetica;sans-serif" w:hAnsi="Calibri;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Sun#905tVF09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jc w:val="center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Chatqa/uat2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jc w:val="center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172.31.13.155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22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sanjeet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rPr>
                <w:rFonts w:ascii="Calibri;Arial;Helvetica;sans-serif" w:hAnsi="Calibri;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Calibri;Arial;Helvetica;sans-serif" w:hAnsi="Calibri;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Sun#905tVF09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jc w:val="center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Aceprod1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172.31.21.84</w:t>
              <w:br/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22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sanjeet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rPr>
                <w:rFonts w:ascii="Calibri;Arial;Helvetica;sans-serif" w:hAnsi="Calibri;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Calibri;Arial;Helvetica;sans-serif" w:hAnsi="Calibri;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Sun#905tVF09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</w:t>
            </w:r>
            <w:r>
              <w:rPr/>
              <w:t>Ace uat/qa</w:t>
              <w:br/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jc w:val="center"/>
              <w:rPr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172.31.29.155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1709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sanjeet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rPr>
                <w:rFonts w:ascii="Calibri;Arial;Helvetica;sans-serif" w:hAnsi="Calibri;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Calibri;Arial;Helvetica;sans-serif" w:hAnsi="Calibri;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Sun#905tVF09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</w:t>
            </w:r>
            <w:r>
              <w:rPr/>
              <w:t>Aceprod2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172.31.10.178</w:t>
            </w:r>
          </w:p>
          <w:p>
            <w:pPr>
              <w:pStyle w:val="Normal"/>
              <w:widowControl w:val="false"/>
              <w:spacing w:before="0" w:after="16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2291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sanjeet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ind w:left="0" w:right="0" w:hanging="0"/>
              <w:rPr>
                <w:rFonts w:ascii="Calibri;Arial;Helvetica;sans-serif" w:hAnsi="Calibri;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Calibri;Arial;Helvetica;sans-serif" w:hAnsi="Calibri;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Sun#905tVF09</w:t>
            </w:r>
          </w:p>
        </w:tc>
      </w:tr>
    </w:tbl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AWS-INDIA (GRAFANA)</w:t>
      </w:r>
    </w:p>
    <w:p>
      <w:pPr>
        <w:pStyle w:val="TextBody"/>
        <w:widowControl/>
        <w:bidi w:val="0"/>
        <w:spacing w:lineRule="auto" w:line="240" w:before="0" w:after="0"/>
        <w:jc w:val="left"/>
        <w:rPr/>
      </w:pPr>
      <w:hyperlink r:id="rId3" w:tgtFrame="_blank">
        <w:r>
          <w:rPr>
            <w:rStyle w:val="InternetLink"/>
            <w:b w:val="false"/>
            <w:i w:val="false"/>
            <w:caps w:val="false"/>
            <w:smallCaps w:val="false"/>
            <w:color w:val="800080"/>
            <w:spacing w:val="0"/>
            <w:sz w:val="22"/>
            <w:u w:val="single"/>
          </w:rPr>
          <w:t>https://monitor.surbo.io/</w:t>
        </w:r>
      </w:hyperlink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user: admin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password: grafana@2018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AWS-US-BOTSUP (GRAFANA), (Aws-Ind-Migrate-Grafana)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hyperlink r:id="rId4">
        <w:r>
          <w:rPr>
            <w:rStyle w:val="InternetLink"/>
          </w:rPr>
          <w:t>https://usmonitor.surbo.io/</w:t>
        </w:r>
      </w:hyperlink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 xml:space="preserve">user: 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monitor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password: </w:t>
      </w:r>
      <w:hyperlink r:id="rId5">
        <w:r>
          <w:rPr>
            <w:rStyle w:val="InternetLink"/>
            <w:rFonts w:ascii="Segoe UI;system-ui;Apple Color Emoji;Segoe UI Emoji;sans-serif" w:hAnsi="Segoe UI;system-ui;Apple Color Emoji;Segoe UI Emoji;sans-serif"/>
            <w:b w:val="false"/>
            <w:i w:val="false"/>
            <w:caps w:val="false"/>
            <w:smallCaps w:val="false"/>
            <w:spacing w:val="0"/>
            <w:sz w:val="21"/>
            <w:rPrChange w:id="0" w:author="Unknown Author" w:date="2022-03-04T12:11:44Z"/>
          </w:rPr>
          <w:t>b0t@bot5up</w:t>
        </w:r>
      </w:hyperlink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!</w:t>
      </w:r>
    </w:p>
    <w:p>
      <w:pPr>
        <w:pStyle w:val="TextBody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201F1E"/>
          <w:ins w:id="10" w:author="Unknown Author" w:date="2022-03-04T12:11:44Z"/>
          <w:spacing w:val="0"/>
          <w:sz w:val="21"/>
        </w:rPr>
      </w:pPr>
      <w:ins w:id="9" w:author="Unknown Author" w:date="2022-03-04T12:11:44Z">
        <w:r>
          <w:rPr>
            <w:rFonts w:ascii="Segoe UI;system-ui;Apple Color Emoji;Segoe UI Emoji;sans-serif" w:hAnsi="Segoe UI;system-ui;Apple Color Emoji;Segoe UI Emoji;sans-serif"/>
            <w:b w:val="false"/>
            <w:i w:val="false"/>
            <w:caps w:val="false"/>
            <w:smallCaps w:val="false"/>
            <w:color w:val="201F1E"/>
            <w:spacing w:val="0"/>
            <w:sz w:val="21"/>
          </w:rPr>
          <w:t>monitor / b0t@bot5up!</w:t>
        </w:r>
      </w:ins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ins w:id="12" w:author="Unknown Author" w:date="2022-03-04T12:11:44Z"/>
          <w:spacing w:val="0"/>
          <w:sz w:val="22"/>
        </w:rPr>
      </w:pPr>
      <w:ins w:id="11" w:author="Unknown Author" w:date="2022-03-04T12:11:44Z">
        <w:r>
          <w:rPr>
            <w:b w:val="false"/>
            <w:i w:val="false"/>
            <w:caps w:val="false"/>
            <w:smallCaps w:val="false"/>
            <w:color w:val="201F1E"/>
            <w:spacing w:val="0"/>
            <w:sz w:val="22"/>
          </w:rPr>
          <w:t>admin / Twe#hHS8L40@</w:t>
        </w:r>
      </w:ins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------------Admin-----------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user: admin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passwor: Twd#hHB8L30@</w:t>
      </w:r>
      <w:ins w:id="13" w:author="Unknown Author" w:date="2022-02-27T11:49:57Z">
        <w:r>
          <w:rPr>
            <w:rFonts w:ascii="Segoe UI;system-ui;Apple Color Emoji;Segoe UI Emoji;sans-serif" w:hAnsi="Segoe UI;system-ui;Apple Color Emoji;Segoe UI Emoji;sans-serif"/>
            <w:b w:val="false"/>
            <w:i w:val="false"/>
            <w:caps w:val="false"/>
            <w:smallCaps w:val="false"/>
            <w:spacing w:val="0"/>
            <w:sz w:val="21"/>
          </w:rPr>
          <w:t xml:space="preserve">, </w:t>
        </w:r>
      </w:ins>
      <w:ins w:id="14" w:author="Unknown Author" w:date="2022-02-27T11:50:03Z">
        <w:r>
          <w:rPr>
            <w:rFonts w:ascii="Calibri;Arial;Helvetica;sans-serif" w:hAnsi="Calibri;Arial;Helvetica;sans-serif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Twe#hHS8L40@</w:t>
        </w:r>
      </w:ins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FrankFurt-Server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App1 – keybased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 xml:space="preserve">Db1 – user : sanjeet pass: </w:t>
      </w:r>
      <w:hyperlink r:id="rId6">
        <w:r>
          <w:rPr>
            <w:rStyle w:val="InternetLink"/>
          </w:rPr>
          <w:t>Sanjeet@12345</w:t>
        </w:r>
      </w:hyperlink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admin user gautam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gautam pass for jenkins - G$sa@TJh239$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user sanjeetjha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 xml:space="preserve">pass – </w:t>
      </w:r>
      <w:r>
        <w:rPr>
          <w:rFonts w:eastAsia="Times New Roman" w:cs="Calibri"/>
          <w:color w:val="000000"/>
          <w:lang w:eastAsia="en-IN"/>
        </w:rPr>
        <w:t>0cHtE5SjM109!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hyperlink r:id="rId7" w:tgtFrame="_blank">
        <w:r>
          <w:rPr>
            <w:rFonts w:eastAsia="Times New Roman" w:cs="Calibri" w:ascii="Segoe UI;system-ui;Apple Color Emoji;Segoe UI Emoji;sans-serif" w:hAnsi="Segoe UI;system-ui;Apple Color Emoji;Segoe UI Emoji;sans-serif"/>
            <w:b w:val="false"/>
            <w:i w:val="false"/>
            <w:caps w:val="false"/>
            <w:smallCaps w:val="false"/>
            <w:color w:val="000000"/>
            <w:spacing w:val="0"/>
            <w:sz w:val="21"/>
            <w:lang w:eastAsia="en-IN"/>
          </w:rPr>
          <w:t>ksa-rabbitmq-url</w:t>
        </w:r>
      </w:hyperlink>
    </w:p>
    <w:p>
      <w:pPr>
        <w:pStyle w:val="Normal"/>
        <w:widowControl/>
        <w:bidi w:val="0"/>
        <w:spacing w:lineRule="auto" w:line="240" w:before="0" w:after="0"/>
        <w:jc w:val="left"/>
        <w:rPr/>
      </w:pPr>
      <w:hyperlink r:id="rId8">
        <w:r>
          <w:rPr>
            <w:rStyle w:val="InternetLink"/>
            <w:rFonts w:eastAsia="Times New Roman" w:cs="Calibri" w:ascii="Segoe UI;system-ui;Apple Color Emoji;Segoe UI Emoji;sans-serif" w:hAnsi="Segoe UI;system-ui;Apple Color Emoji;Segoe UI Emoji;sans-serif"/>
            <w:b w:val="false"/>
            <w:i w:val="false"/>
            <w:caps w:val="false"/>
            <w:smallCaps w:val="false"/>
            <w:color w:val="000000"/>
            <w:spacing w:val="0"/>
            <w:sz w:val="21"/>
            <w:lang w:eastAsia="en-IN"/>
          </w:rPr>
          <w:t>http://ksa-rabbitmq.surbo.io:6006/</w:t>
        </w:r>
      </w:hyperlink>
    </w:p>
    <w:p>
      <w:pPr>
        <w:pStyle w:val="Normal"/>
        <w:widowControl/>
        <w:bidi w:val="0"/>
        <w:spacing w:lineRule="auto" w:line="240" w:before="0" w:after="0"/>
        <w:jc w:val="left"/>
        <w:rPr>
          <w:rStyle w:val="InternetLink"/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  <w:lang w:eastAsia="en-IN"/>
        </w:rPr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Style w:val="InternetLink"/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  <w:lang w:eastAsia="en-IN"/>
        </w:rPr>
        <w:t>Bot-Health-Check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Style w:val="InternetLink"/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  <w:lang w:eastAsia="en-IN"/>
        </w:rPr>
        <w:t xml:space="preserve">curl -I </w:t>
      </w:r>
      <w:hyperlink r:id="rId9" w:tgtFrame="_blank">
        <w:r>
          <w:rPr>
            <w:rStyle w:val="InternetLink"/>
          </w:rPr>
          <w:t>https://bothealth.surbo.io</w:t>
        </w:r>
      </w:hyperlink>
    </w:p>
    <w:p>
      <w:pPr>
        <w:pStyle w:val="Normal"/>
        <w:widowControl/>
        <w:bidi w:val="0"/>
        <w:spacing w:lineRule="auto" w:line="240" w:before="0" w:after="0"/>
        <w:jc w:val="left"/>
        <w:rPr>
          <w:rStyle w:val="InternetLink"/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  <w:lang w:eastAsia="en-IN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Style w:val="InternetLink"/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  <w:lang w:eastAsia="en-IN"/>
        </w:rPr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Style w:val="InternetLink"/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Vpn-credential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Style w:val="InternetLink"/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IP: </w:t>
      </w:r>
      <w:r>
        <w:rPr>
          <w:rStyle w:val="InternetLink"/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3.7.143.106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Style w:val="InternetLink"/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Port 8072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Style w:val="InternetLink"/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User: sanjeet.jha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Style w:val="InternetLink"/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Password: </w:t>
      </w:r>
      <w:r>
        <w:rPr>
          <w:rStyle w:val="InternetLink"/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S3CR9!0cHtE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Style w:val="InternetLink"/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Style w:val="InternetLink"/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Style w:val="InternetLink"/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  <w:lang w:eastAsia="en-IN"/>
        </w:rPr>
        <w:t>DB1 mongo admin cred: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Style w:val="InternetLink"/>
          <w:rFonts w:ascii="Segoe UI;system-ui;Apple Color Emoji;Segoe UI Emoji;sans-serif" w:hAnsi="Segoe UI;system-ui;Apple Color Emoji;Segoe UI Emoji;sans-serif" w:eastAsia="Times New Roman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eastAsia="en-IN"/>
        </w:rPr>
      </w:pPr>
      <w:r>
        <w:rPr>
          <w:rFonts w:eastAsia="Times New Roman" w:cs="Calibri"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  <w:lang w:eastAsia="en-IN"/>
        </w:rPr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mongo  --host 172.31.13.189 --port 17901 -u ""admin1"" -p --authenticationDatabase "admin"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password : suRb05MnG01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widowControl/>
        <w:bidi w:val="0"/>
        <w:spacing w:lineRule="auto" w:line="240" w:before="0" w:after="0"/>
        <w:jc w:val="left"/>
        <w:rPr/>
      </w:pPr>
      <w:r>
        <w:rPr>
          <w:b/>
          <w:i w:val="false"/>
          <w:caps w:val="false"/>
          <w:smallCaps w:val="false"/>
          <w:color w:val="1F497D"/>
          <w:spacing w:val="0"/>
          <w:sz w:val="22"/>
          <w:highlight w:val="red"/>
          <w:u w:val="single"/>
        </w:rPr>
        <w:t>Current User details on Db-1</w:t>
      </w:r>
      <w:r>
        <w:rPr>
          <w:b w:val="false"/>
          <w:i w:val="false"/>
          <w:caps w:val="false"/>
          <w:smallCaps w:val="false"/>
          <w:color w:val="1F497D"/>
          <w:spacing w:val="0"/>
          <w:u w:val="single"/>
        </w:rPr>
        <w:t xml:space="preserve">– </w:t>
      </w:r>
      <w:r>
        <w:rPr>
          <w:b/>
          <w:i w:val="false"/>
          <w:caps w:val="false"/>
          <w:smallCaps w:val="false"/>
          <w:color w:val="1F497D"/>
          <w:spacing w:val="0"/>
          <w:sz w:val="22"/>
          <w:u w:val="single"/>
        </w:rPr>
        <w:t>Currently using these credential will remove that users.</w:t>
      </w:r>
    </w:p>
    <w:p>
      <w:pPr>
        <w:pStyle w:val="TextBody"/>
        <w:widowControl/>
        <w:spacing w:before="0" w:after="0"/>
        <w:ind w:left="0" w:right="0" w:hanging="0"/>
        <w:rPr>
          <w:rFonts w:ascii="Segoe UI;sans-serif" w:hAnsi="Segoe UI;sans-serif"/>
          <w:b/>
          <w:b/>
          <w:i w:val="false"/>
          <w:i w:val="false"/>
          <w:caps w:val="false"/>
          <w:smallCaps w:val="false"/>
          <w:color w:val="201F1E"/>
          <w:spacing w:val="0"/>
          <w:sz w:val="21"/>
          <w:u w:val="single"/>
        </w:rPr>
      </w:pPr>
      <w:r>
        <w:rPr>
          <w:rFonts w:ascii="Segoe UI;sans-serif" w:hAnsi="Segoe UI;sans-serif"/>
          <w:b/>
          <w:i w:val="false"/>
          <w:caps w:val="false"/>
          <w:smallCaps w:val="false"/>
          <w:color w:val="201F1E"/>
          <w:spacing w:val="0"/>
          <w:sz w:val="21"/>
          <w:u w:val="single"/>
        </w:rPr>
        <w:t>Mongo DB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MONGO_DBNAME='botplatform'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MONGO_USER='prod-botplatform'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MONGO_PASSWD='Sv!F103@MyE)07'</w:t>
      </w:r>
    </w:p>
    <w:p>
      <w:pPr>
        <w:pStyle w:val="TextBody"/>
        <w:widowControl/>
        <w:spacing w:before="0" w:after="0"/>
        <w:ind w:left="0" w:right="0" w:hanging="0"/>
        <w:rPr>
          <w:rFonts w:ascii="Segoe UI;sans-serif" w:hAnsi="Segoe UI;sans-serif"/>
          <w:b/>
          <w:b/>
          <w:i w:val="false"/>
          <w:i w:val="false"/>
          <w:caps w:val="false"/>
          <w:smallCaps w:val="false"/>
          <w:color w:val="201F1E"/>
          <w:spacing w:val="0"/>
          <w:sz w:val="21"/>
          <w:u w:val="single"/>
        </w:rPr>
      </w:pPr>
      <w:r>
        <w:rPr>
          <w:rFonts w:ascii="Segoe UI;sans-serif" w:hAnsi="Segoe UI;sans-serif"/>
          <w:b/>
          <w:i w:val="false"/>
          <w:caps w:val="false"/>
          <w:smallCaps w:val="false"/>
          <w:color w:val="201F1E"/>
          <w:spacing w:val="0"/>
          <w:sz w:val="21"/>
          <w:u w:val="single"/>
        </w:rPr>
        <w:t>Mysql DB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username : botplatform</w:t>
        <w:br/>
        <w:t>password : B08t!S3rbO#21W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DB : botplatform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b/>
          <w:i w:val="false"/>
          <w:caps w:val="false"/>
          <w:smallCaps w:val="false"/>
          <w:color w:val="1F497D"/>
          <w:spacing w:val="0"/>
          <w:sz w:val="22"/>
          <w:highlight w:val="green"/>
          <w:u w:val="single"/>
        </w:rPr>
        <w:t>NEW USERS details on Db-1</w:t>
      </w:r>
      <w:r>
        <w:rPr>
          <w:b w:val="false"/>
          <w:i w:val="false"/>
          <w:caps w:val="false"/>
          <w:smallCaps w:val="false"/>
          <w:color w:val="1F497D"/>
          <w:spacing w:val="0"/>
          <w:u w:val="single"/>
        </w:rPr>
        <w:t xml:space="preserve"> – </w:t>
      </w:r>
      <w:r>
        <w:rPr>
          <w:b/>
          <w:i w:val="false"/>
          <w:caps w:val="false"/>
          <w:smallCaps w:val="false"/>
          <w:color w:val="1F497D"/>
          <w:spacing w:val="0"/>
          <w:sz w:val="22"/>
          <w:u w:val="single"/>
        </w:rPr>
        <w:t>Going to update</w:t>
      </w:r>
    </w:p>
    <w:p>
      <w:pPr>
        <w:pStyle w:val="TextBody"/>
        <w:widowControl/>
        <w:spacing w:before="0" w:after="0"/>
        <w:ind w:left="0" w:right="0" w:hanging="0"/>
        <w:rPr>
          <w:rFonts w:ascii="Segoe UI;sans-serif" w:hAnsi="Segoe UI;sans-serif"/>
          <w:b/>
          <w:b/>
          <w:i w:val="false"/>
          <w:i w:val="false"/>
          <w:caps w:val="false"/>
          <w:smallCaps w:val="false"/>
          <w:color w:val="201F1E"/>
          <w:spacing w:val="0"/>
          <w:sz w:val="21"/>
          <w:u w:val="single"/>
        </w:rPr>
      </w:pPr>
      <w:r>
        <w:rPr>
          <w:rFonts w:ascii="Segoe UI;sans-serif" w:hAnsi="Segoe UI;sans-serif"/>
          <w:b/>
          <w:i w:val="false"/>
          <w:caps w:val="false"/>
          <w:smallCaps w:val="false"/>
          <w:color w:val="201F1E"/>
          <w:spacing w:val="0"/>
          <w:sz w:val="21"/>
          <w:u w:val="single"/>
        </w:rPr>
        <w:t>Mongo DB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MONGO_DBNAME=botplatform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MONGO_USER=prod-botplatformvf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MONGO_PASSWD=Bt!F203@yuE)09</w:t>
      </w:r>
    </w:p>
    <w:p>
      <w:pPr>
        <w:pStyle w:val="TextBody"/>
        <w:widowControl/>
        <w:spacing w:before="0" w:after="0"/>
        <w:ind w:left="0" w:right="0" w:hanging="0"/>
        <w:rPr>
          <w:rFonts w:ascii="Segoe UI;sans-serif" w:hAnsi="Segoe UI;sans-serif"/>
          <w:b/>
          <w:b/>
          <w:i w:val="false"/>
          <w:i w:val="false"/>
          <w:caps w:val="false"/>
          <w:smallCaps w:val="false"/>
          <w:color w:val="201F1E"/>
          <w:spacing w:val="0"/>
          <w:sz w:val="21"/>
          <w:u w:val="single"/>
        </w:rPr>
      </w:pPr>
      <w:r>
        <w:rPr>
          <w:rFonts w:ascii="Segoe UI;sans-serif" w:hAnsi="Segoe UI;sans-serif"/>
          <w:b/>
          <w:i w:val="false"/>
          <w:caps w:val="false"/>
          <w:smallCaps w:val="false"/>
          <w:color w:val="201F1E"/>
          <w:spacing w:val="0"/>
          <w:sz w:val="21"/>
          <w:u w:val="single"/>
        </w:rPr>
        <w:t>Mysql DB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username : botplatformvf</w:t>
        <w:br/>
        <w:t>password : V08t!S4rbO#21T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DB : botplatform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-----------OCR UAT CREDENTIALS-----------------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  <w:t>Mongo db version "5.0.2"</w:t>
      </w:r>
    </w:p>
    <w:p>
      <w:pPr>
        <w:pStyle w:val="TextBody"/>
        <w:widowControl/>
        <w:spacing w:before="0" w:after="0"/>
        <w:ind w:left="0" w:right="0" w:hanging="0"/>
        <w:rPr>
          <w:b/>
          <w:b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/>
          <w:i w:val="false"/>
          <w:caps w:val="false"/>
          <w:smallCaps w:val="false"/>
          <w:color w:val="201F1E"/>
          <w:spacing w:val="0"/>
          <w:sz w:val="22"/>
        </w:rPr>
        <w:t>Admin credentials :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Username : admin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Password : suRb05OcR05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DB : admin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Port : 17901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Hostname : mongo.local.surbo.io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</w:r>
    </w:p>
    <w:p>
      <w:pPr>
        <w:pStyle w:val="TextBody"/>
        <w:widowControl/>
        <w:spacing w:before="0" w:after="0"/>
        <w:ind w:left="0" w:right="0" w:hanging="0"/>
        <w:rPr>
          <w:b/>
          <w:b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/>
          <w:i w:val="false"/>
          <w:caps w:val="false"/>
          <w:smallCaps w:val="false"/>
          <w:color w:val="201F1E"/>
          <w:spacing w:val="0"/>
          <w:sz w:val="22"/>
        </w:rPr>
        <w:t>surbo_ocr credentials :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Username : surbo_ocruat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Password : Sv!L104@MyE)02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DBname : surbo_ocr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Port : 17901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Hostname : mongo.local.surbo.io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RabbitMq-Credentials: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username : surbo-ocr-uat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Password : Octg@56Py34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1F1E"/>
          <w:spacing w:val="0"/>
          <w:sz w:val="22"/>
        </w:rPr>
        <w:t>port : 5392"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1F497D"/>
          <w:spacing w:val="0"/>
          <w:sz w:val="22"/>
        </w:rPr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Indonesia-Credentials: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devops / </w:t>
      </w:r>
      <w:r>
        <w:rPr>
          <w:rStyle w:val="InternetLink"/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deV@09vFSurbo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r>
    </w:p>
    <w:tbl>
      <w:tblPr>
        <w:tblW w:w="900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26"/>
        <w:gridCol w:w="1974"/>
        <w:gridCol w:w="1800"/>
        <w:gridCol w:w="2700"/>
      </w:tblGrid>
      <w:tr>
        <w:trPr>
          <w:trHeight w:val="731" w:hRule="atLeast"/>
        </w:trPr>
        <w:tc>
          <w:tcPr>
            <w:tcW w:w="2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Surbo-Prod-NFS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103.148.190.83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10.35.0.210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devops / Dev@cF0603</w:t>
            </w:r>
          </w:p>
        </w:tc>
      </w:tr>
      <w:tr>
        <w:trPr>
          <w:trHeight w:val="686" w:hRule="atLeast"/>
        </w:trPr>
        <w:tc>
          <w:tcPr>
            <w:tcW w:w="2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Surbo Prod Bot App-1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103.148.190.124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10.35.0.56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devops / Dev@cF0603</w:t>
            </w:r>
          </w:p>
        </w:tc>
      </w:tr>
      <w:tr>
        <w:trPr>
          <w:trHeight w:val="386" w:hRule="atLeast"/>
        </w:trPr>
        <w:tc>
          <w:tcPr>
            <w:tcW w:w="2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Surbo-Prod-DB1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10.35.0.98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devops / Dev@cF0603</w:t>
            </w:r>
          </w:p>
        </w:tc>
      </w:tr>
      <w:tr>
        <w:trPr>
          <w:trHeight w:val="431" w:hRule="atLeast"/>
        </w:trPr>
        <w:tc>
          <w:tcPr>
            <w:tcW w:w="2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Surbo-Prod-DB1-Replication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10.35.0.242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devops / Dev@cF0603</w:t>
            </w:r>
          </w:p>
        </w:tc>
      </w:tr>
      <w:tr>
        <w:trPr>
          <w:trHeight w:val="401" w:hRule="atLeast"/>
        </w:trPr>
        <w:tc>
          <w:tcPr>
            <w:tcW w:w="2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Surbo-Prod-Backup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10.35.0.165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devops / Dev@cF0603</w:t>
            </w:r>
          </w:p>
        </w:tc>
      </w:tr>
      <w:tr>
        <w:trPr>
          <w:trHeight w:val="900" w:hRule="atLeast"/>
        </w:trPr>
        <w:tc>
          <w:tcPr>
            <w:tcW w:w="2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Id-LiveChat-Prod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LineNumbers/>
              <w:spacing w:before="0" w:after="160"/>
              <w:rPr>
                <w:rFonts w:ascii="Segoe UI;system-ui;Apple Color Emoji;Segoe UI Emoji;sans-serif" w:hAnsi="Segoe UI;system-ui;Apple Color Emoji;Segoe UI Emoji;sans-serif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>10.35.0.136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rFonts w:ascii="Segoe UI;system-ui;Apple Color Emoji;Segoe UI Emoji;sans-serif" w:hAnsi="Segoe UI;system-ui;Apple Color Emoji;Segoe UI Emoji;sans-serif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devops / Dev@cF0603</w:t>
            </w:r>
          </w:p>
        </w:tc>
      </w:tr>
      <w:tr>
        <w:trPr>
          <w:trHeight w:val="90" w:hRule="atLeast"/>
        </w:trPr>
        <w:tc>
          <w:tcPr>
            <w:tcW w:w="2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Surbo Prod Bot App-2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LineNumbers/>
              <w:spacing w:before="0" w:after="160"/>
              <w:rPr>
                <w:rFonts w:ascii="Segoe UI;system-ui;Apple Color Emoji;Segoe UI Emoji;sans-serif" w:hAnsi="Segoe UI;system-ui;Apple Color Emoji;Segoe UI Emoji;sans-serif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>10.35.0.72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devops / Dev@cF0603</w:t>
            </w:r>
          </w:p>
        </w:tc>
      </w:tr>
      <w:tr>
        <w:trPr>
          <w:trHeight w:val="90" w:hRule="atLeast"/>
        </w:trPr>
        <w:tc>
          <w:tcPr>
            <w:tcW w:w="2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Id-Ace-Prod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LineNumbers/>
              <w:spacing w:before="0" w:after="160"/>
              <w:rPr>
                <w:rFonts w:ascii="Segoe UI;system-ui;Apple Color Emoji;Segoe UI Emoji;sans-serif" w:hAnsi="Segoe UI;system-ui;Apple Color Emoji;Segoe UI Emoji;sans-serif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10.35.0.99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rFonts w:ascii="Segoe UI;system-ui;Apple Color Emoji;Segoe UI Emoji;sans-serif" w:hAnsi="Segoe UI;system-ui;Apple Color Emoji;Segoe UI Emoji;sans-serif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devops / Dev@cF0603</w:t>
            </w:r>
          </w:p>
        </w:tc>
      </w:tr>
    </w:tbl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10.35.0.130 Indo-IPA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globalprotect connect --portal 103.148.190.116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User : sanjeet-jha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 xml:space="preserve">Password : 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p@$$w0rd.03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Infinito-Cred: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IPA:</w:t>
      </w:r>
    </w:p>
    <w:tbl>
      <w:tblPr>
        <w:tblW w:w="300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29"/>
        <w:gridCol w:w="1776"/>
      </w:tblGrid>
      <w:tr>
        <w:trPr/>
        <w:tc>
          <w:tcPr>
            <w:tcW w:w="1229" w:type="dxa"/>
            <w:tcBorders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deployapp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rPr>
                <w:color w:val="0000FF"/>
                <w:sz w:val="21"/>
                <w:u w:val="single"/>
              </w:rPr>
            </w:pPr>
            <w:r>
              <w:rPr>
                <w:color w:val="0000FF"/>
                <w:sz w:val="21"/>
                <w:u w:val="single"/>
              </w:rPr>
              <w:t>Dt1Ap1@2if!3e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324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2"/>
        <w:gridCol w:w="110"/>
        <w:gridCol w:w="1858"/>
      </w:tblGrid>
      <w:tr>
        <w:trPr/>
        <w:tc>
          <w:tcPr>
            <w:tcW w:w="1272" w:type="dxa"/>
            <w:tcBorders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infinitoroot</w:t>
            </w:r>
          </w:p>
        </w:tc>
        <w:tc>
          <w:tcPr>
            <w:tcW w:w="110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58" w:type="dxa"/>
            <w:tcBorders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5SjM1I!2mbo12</w:t>
            </w:r>
          </w:p>
        </w:tc>
      </w:tr>
    </w:tbl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Rest Servers:</w:t>
      </w:r>
    </w:p>
    <w:p>
      <w:pPr>
        <w:pStyle w:val="TextBody"/>
        <w:widowControl/>
        <w:bidi w:val="0"/>
        <w:spacing w:lineRule="auto" w:line="240" w:before="0" w:after="0"/>
        <w:jc w:val="left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1F497D"/>
          <w:spacing w:val="0"/>
          <w:sz w:val="22"/>
        </w:rPr>
        <w:t>infinitoroot / Prad9!9Prad</w:t>
      </w:r>
    </w:p>
    <w:p>
      <w:pPr>
        <w:pStyle w:val="TextBody"/>
        <w:widowControl/>
        <w:rPr/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1F497D"/>
          <w:spacing w:val="0"/>
          <w:sz w:val="22"/>
        </w:rPr>
        <w:t xml:space="preserve">deployapp / </w:t>
      </w:r>
      <w:hyperlink r:id="rId10">
        <w:r>
          <w:rPr>
            <w:rStyle w:val="InternetLink"/>
          </w:rPr>
          <w:t>Dt1Ap1@2if</w:t>
        </w:r>
      </w:hyperlink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1F497D"/>
          <w:spacing w:val="0"/>
          <w:sz w:val="22"/>
        </w:rPr>
        <w:t>!3e</w:t>
      </w:r>
    </w:p>
    <w:p>
      <w:pPr>
        <w:pStyle w:val="TextBody"/>
        <w:widowControl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2"/>
        </w:rPr>
        <w:t>Mongo Cred:</w:t>
      </w:r>
    </w:p>
    <w:p>
      <w:pPr>
        <w:pStyle w:val="TextBody"/>
        <w:widowControl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1F497D"/>
          <w:spacing w:val="0"/>
          <w:sz w:val="21"/>
        </w:rPr>
        <w:t>mongo --host localhost --port 27017 -u "admin" -p "suRIn05vF01" --authenticationDatabase "admin"</w:t>
      </w:r>
    </w:p>
    <w:p>
      <w:pPr>
        <w:pStyle w:val="TextBody"/>
        <w:widowControl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</w:rPr>
        <w:t>Mysql Cred: root/password</w:t>
      </w:r>
    </w:p>
    <w:p>
      <w:pPr>
        <w:pStyle w:val="TextBody"/>
        <w:widowControl/>
        <w:rPr/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color w:val="242424"/>
          <w:spacing w:val="0"/>
          <w:sz w:val="21"/>
        </w:rPr>
        <w:t>root/ Dev1Ops@Vfirst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color w:val="242424"/>
          <w:spacing w:val="0"/>
          <w:sz w:val="21"/>
        </w:rPr>
        <w:t>tracker_db -- track_email/Trac@89Empi9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color w:val="242424"/>
          <w:spacing w:val="0"/>
          <w:sz w:val="21"/>
        </w:rPr>
        <w:t>email_service_db-- email_sdb / SdTe@83Emwi2</w:t>
      </w:r>
    </w:p>
    <w:p>
      <w:pPr>
        <w:pStyle w:val="TextBody"/>
        <w:widowControl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000000"/>
          <w:ins w:id="17" w:author="Unknown Author" w:date="2021-12-22T15:26:33Z"/>
          <w:spacing w:val="0"/>
          <w:sz w:val="21"/>
        </w:rPr>
      </w:pPr>
      <w:ins w:id="16" w:author="Unknown Author" w:date="2021-12-22T15:26:33Z">
        <w:r>
          <w:rPr>
            <w:rFonts w:ascii="Segoe UI;system-ui;Apple Color Emoji;Segoe UI Emoji;sans-serif" w:hAnsi="Segoe UI;system-ui;Apple Color Emoji;Segoe UI Emoji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Jenkins-Cred</w:t>
        </w:r>
      </w:ins>
    </w:p>
    <w:p>
      <w:pPr>
        <w:pStyle w:val="TextBody"/>
        <w:widowControl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000000"/>
          <w:ins w:id="19" w:author="Unknown Author" w:date="2021-12-22T15:26:33Z"/>
          <w:spacing w:val="0"/>
          <w:sz w:val="21"/>
        </w:rPr>
      </w:pPr>
      <w:ins w:id="18" w:author="Unknown Author" w:date="2021-12-22T15:26:33Z">
        <w:r>
          <w:rPr>
            <w:rFonts w:ascii="Segoe UI;system-ui;Apple Color Emoji;Segoe UI Emoji;sans-serif" w:hAnsi="Segoe UI;system-ui;Apple Color Emoji;Segoe UI Emoji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P8rD#t1Ap1!Ap)</w:t>
        </w:r>
      </w:ins>
    </w:p>
    <w:p>
      <w:pPr>
        <w:pStyle w:val="TextBody"/>
        <w:widowControl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ins w:id="20" w:author="Unknown Author" w:date="2021-12-22T15:26:33Z">
        <w:r>
          <w:rPr>
            <w:rFonts w:ascii="Segoe UI;system-ui;Apple Color Emoji;Segoe UI Emoji;sans-serif" w:hAnsi="Segoe UI;system-ui;Apple Color Emoji;Segoe UI Emoji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​</w:t>
        </w:r>
      </w:ins>
      <w:ins w:id="21" w:author="Unknown Author" w:date="2021-12-22T15:26:33Z">
        <w:r>
          <w:rPr>
            <w:rFonts w:ascii="Segoe UI;system-ui;Apple Color Emoji;Segoe UI Emoji;sans-serif" w:hAnsi="Segoe UI;system-ui;Apple Color Emoji;Segoe UI Emoji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mahender-gautam</w:t>
        </w:r>
      </w:ins>
    </w:p>
    <w:p>
      <w:pPr>
        <w:pStyle w:val="TextBody"/>
        <w:widowControl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1F497D"/>
          <w:spacing w:val="0"/>
          <w:sz w:val="21"/>
        </w:rPr>
      </w:r>
    </w:p>
    <w:tbl>
      <w:tblPr>
        <w:tblW w:w="346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93"/>
        <w:gridCol w:w="1672"/>
      </w:tblGrid>
      <w:tr>
        <w:trPr/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21"/>
              </w:rPr>
            </w:pPr>
            <w:ins w:id="22" w:author="Unknown Author" w:date="2022-03-02T18:50:26Z">
              <w:r>
                <w:rPr>
                  <w:color w:val="000000"/>
                  <w:sz w:val="21"/>
                </w:rPr>
                <w:t>jitender.singh</w:t>
              </w:r>
            </w:ins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hyperlink r:id="rId11" w:tgtFrame="_blank">
              <w:ins w:id="23" w:author="Unknown Author" w:date="2022-03-02T18:50:26Z">
                <w:r>
                  <w:rPr>
                    <w:rStyle w:val="InternetLink"/>
                    <w:color w:val="0000FF"/>
                    <w:sz w:val="21"/>
                    <w:u w:val="single"/>
                  </w:rPr>
                  <w:t>Vind@vF2021</w:t>
                </w:r>
              </w:ins>
            </w:hyperlink>
          </w:p>
        </w:tc>
      </w:tr>
    </w:tbl>
    <w:p>
      <w:pPr>
        <w:pStyle w:val="TextBody"/>
        <w:bidi w:val="0"/>
        <w:rPr>
          <w:rFonts w:ascii="Segoe UI;system-ui;Apple Color Emoji;Segoe UI Emoji;sans-serif" w:hAnsi="Segoe UI;system-ui;Apple Color Emoji;Segoe UI Emoji;sans-serif"/>
          <w:sz w:val="21"/>
        </w:rPr>
      </w:pPr>
      <w:r>
        <w:rPr>
          <w:rFonts w:ascii="Segoe UI;system-ui;Apple Color Emoji;Segoe UI Emoji;sans-serif" w:hAnsi="Segoe UI;system-ui;Apple Color Emoji;Segoe UI Emoji;sans-serif"/>
          <w:sz w:val="21"/>
        </w:rPr>
      </w:r>
    </w:p>
    <w:tbl>
      <w:tblPr>
        <w:tblW w:w="465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6"/>
        <w:gridCol w:w="1256"/>
        <w:gridCol w:w="1588"/>
      </w:tblGrid>
      <w:tr>
        <w:trPr/>
        <w:tc>
          <w:tcPr>
            <w:tcW w:w="1806" w:type="dxa"/>
            <w:tcBorders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21"/>
              </w:rPr>
            </w:pPr>
            <w:ins w:id="24" w:author="Unknown Author" w:date="2022-03-02T18:50:26Z">
              <w:r>
                <w:rPr>
                  <w:color w:val="000000"/>
                  <w:sz w:val="21"/>
                </w:rPr>
                <w:t>infinitoroot</w:t>
              </w:r>
            </w:ins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21"/>
              </w:rPr>
            </w:pPr>
            <w:ins w:id="25" w:author="Unknown Author" w:date="2022-03-02T18:50:26Z">
              <w:r>
                <w:rPr>
                  <w:color w:val="000000"/>
                  <w:sz w:val="21"/>
                </w:rPr>
                <w:t>4SjF1I!2PLEo13</w:t>
              </w:r>
            </w:ins>
          </w:p>
        </w:tc>
      </w:tr>
    </w:tbl>
    <w:p>
      <w:pPr>
        <w:pStyle w:val="TextBody"/>
        <w:bidi w:val="0"/>
        <w:rPr>
          <w:rFonts w:ascii="Segoe UI;system-ui;Apple Color Emoji;Segoe UI Emoji;sans-serif" w:hAnsi="Segoe UI;system-ui;Apple Color Emoji;Segoe UI Emoji;sans-serif"/>
          <w:sz w:val="21"/>
        </w:rPr>
      </w:pPr>
      <w:r>
        <w:rPr>
          <w:rFonts w:ascii="Segoe UI;system-ui;Apple Color Emoji;Segoe UI Emoji;sans-serif" w:hAnsi="Segoe UI;system-ui;Apple Color Emoji;Segoe UI Emoji;sans-serif"/>
          <w:sz w:val="21"/>
        </w:rPr>
      </w:r>
    </w:p>
    <w:tbl>
      <w:tblPr>
        <w:tblW w:w="465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0"/>
        <w:gridCol w:w="1242"/>
        <w:gridCol w:w="1608"/>
      </w:tblGrid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21"/>
              </w:rPr>
            </w:pPr>
            <w:ins w:id="26" w:author="Unknown Author" w:date="2022-03-02T18:50:26Z">
              <w:r>
                <w:rPr>
                  <w:color w:val="000000"/>
                  <w:sz w:val="21"/>
                </w:rPr>
                <w:t>infinitoroot</w:t>
              </w:r>
            </w:ins>
          </w:p>
        </w:tc>
        <w:tc>
          <w:tcPr>
            <w:tcW w:w="124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8" w:type="dxa"/>
            <w:tcBorders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21"/>
              </w:rPr>
            </w:pPr>
            <w:ins w:id="27" w:author="Unknown Author" w:date="2022-03-02T18:50:26Z">
              <w:r>
                <w:rPr>
                  <w:color w:val="000000"/>
                  <w:sz w:val="21"/>
                </w:rPr>
                <w:t>5SjM1I!2mbo12 -- updated</w:t>
              </w:r>
            </w:ins>
          </w:p>
        </w:tc>
      </w:tr>
    </w:tbl>
    <w:p>
      <w:pPr>
        <w:pStyle w:val="TextBody"/>
        <w:widowControl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1F497D"/>
          <w:spacing w:val="0"/>
          <w:sz w:val="22"/>
        </w:rPr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t>Commerce-QA-mongo-cred: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tbl>
      <w:tblPr>
        <w:tblW w:w="633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30"/>
      </w:tblGrid>
      <w:tr>
        <w:trPr/>
        <w:tc>
          <w:tcPr>
            <w:tcW w:w="633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mongo --host 172.31.31.159 --port 17901 -u "admin" -p "suRb05MnG01" --authenticationDatabase "admin"</w:t>
              <w:br/>
              <w:t>mongo 172.31.31.159:17701/surbocommerce -u surbocommerce -p"Sm01!m9Cr1c)2"</w:t>
            </w:r>
          </w:p>
        </w:tc>
      </w:tr>
    </w:tbl>
    <w:p>
      <w:pPr>
        <w:pStyle w:val="Normal"/>
        <w:widowControl/>
        <w:bidi w:val="0"/>
        <w:spacing w:lineRule="auto" w:line="240" w:before="0" w:after="0"/>
        <w:jc w:val="left"/>
        <w:rPr/>
      </w:pPr>
      <w:ins w:id="28" w:author="Unknown Author" w:date="2022-04-04T14:10:29Z">
        <w:r>
          <w:rPr/>
        </w:r>
      </w:ins>
    </w:p>
    <w:p>
      <w:pPr>
        <w:pStyle w:val="Normal"/>
        <w:widowControl/>
        <w:bidi w:val="0"/>
        <w:spacing w:lineRule="auto" w:line="240" w:before="0" w:after="0"/>
        <w:jc w:val="left"/>
        <w:rPr/>
      </w:pPr>
      <w:ins w:id="30" w:author="Unknown Author" w:date="2022-04-04T14:10:29Z">
        <w:r>
          <w:rPr/>
        </w:r>
      </w:ins>
    </w:p>
    <w:p>
      <w:pPr>
        <w:pStyle w:val="Normal"/>
        <w:widowControl/>
        <w:bidi w:val="0"/>
        <w:spacing w:lineRule="auto" w:line="240" w:before="0" w:after="0"/>
        <w:jc w:val="left"/>
        <w:rPr/>
      </w:pPr>
      <w:ins w:id="32" w:author="Unknown Author" w:date="2022-04-04T14:10:29Z">
        <w:r>
          <w:rPr/>
        </w:r>
      </w:ins>
    </w:p>
    <w:p>
      <w:pPr>
        <w:pStyle w:val="Normal"/>
        <w:widowControl/>
        <w:bidi w:val="0"/>
        <w:spacing w:lineRule="auto" w:line="240" w:before="0" w:after="0"/>
        <w:jc w:val="left"/>
        <w:rPr/>
      </w:pPr>
      <w:ins w:id="34" w:author="Unknown Author" w:date="2022-04-04T14:10:29Z">
        <w:r>
          <w:rPr/>
          <w:t>Indo-Public-Ips:</w:t>
        </w:r>
      </w:ins>
    </w:p>
    <w:tbl>
      <w:tblPr>
        <w:tblW w:w="330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02"/>
      </w:tblGrid>
      <w:tr>
        <w:trPr/>
        <w:tc>
          <w:tcPr>
            <w:tcW w:w="33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83"/>
              <w:rPr/>
            </w:pPr>
            <w:ins w:id="35" w:author="Unknown Author" w:date="2022-04-04T14:10:29Z">
              <w:r>
                <w:rPr/>
                <w:t>103.148.190.83 -- NFS</w:t>
              </w:r>
            </w:ins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83"/>
              <w:rPr/>
            </w:pPr>
            <w:ins w:id="36" w:author="Unknown Author" w:date="2022-04-04T14:10:29Z">
              <w:r>
                <w:rPr/>
                <w:t>103.148.190.124 -- Bot-App1</w:t>
              </w:r>
            </w:ins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83"/>
              <w:rPr/>
            </w:pPr>
            <w:ins w:id="37" w:author="Unknown Author" w:date="2022-04-04T14:10:29Z">
              <w:r>
                <w:rPr/>
                <w:t>103.148.190.127 -- Bot-App2</w:t>
              </w:r>
            </w:ins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83"/>
              <w:rPr/>
            </w:pPr>
            <w:ins w:id="38" w:author="Unknown Author" w:date="2022-04-04T14:10:29Z">
              <w:r>
                <w:rPr/>
                <w:t>103.148.190.240 -- DB1</w:t>
              </w:r>
            </w:ins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83"/>
              <w:rPr/>
            </w:pPr>
            <w:ins w:id="39" w:author="Unknown Author" w:date="2022-04-04T14:10:29Z">
              <w:r>
                <w:rPr/>
                <w:t>103.148.190.7 -- DB1-Repl</w:t>
              </w:r>
            </w:ins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83"/>
              <w:rPr/>
            </w:pPr>
            <w:ins w:id="40" w:author="Unknown Author" w:date="2022-04-04T14:10:29Z">
              <w:r>
                <w:rPr/>
                <w:t>103.148.190.153 -- Backup</w:t>
              </w:r>
            </w:ins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83"/>
              <w:rPr/>
            </w:pPr>
            <w:ins w:id="41" w:author="Unknown Author" w:date="2022-04-04T14:10:29Z">
              <w:r>
                <w:rPr/>
                <w:t>103.148.190.103 -- LiveChat1</w:t>
              </w:r>
            </w:ins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83"/>
              <w:rPr/>
            </w:pPr>
            <w:ins w:id="42" w:author="Unknown Author" w:date="2022-04-04T14:10:29Z">
              <w:r>
                <w:rPr/>
                <w:t>103.148.190.95 -- AceProd1</w:t>
              </w:r>
            </w:ins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83"/>
              <w:rPr/>
            </w:pPr>
            <w:ins w:id="43" w:author="Unknown Author" w:date="2022-04-04T14:10:29Z">
              <w:r>
                <w:rPr/>
                <w:t>103.148.190.6 -- ID-IPA</w:t>
              </w:r>
            </w:ins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83"/>
              <w:rPr/>
            </w:pPr>
            <w:ins w:id="44" w:author="Unknown Author" w:date="2022-04-04T14:10:29Z">
              <w:r>
                <w:rPr/>
                <w:t>103.148.190.110 -- VF-SMS</w:t>
              </w:r>
            </w:ins>
          </w:p>
        </w:tc>
      </w:tr>
    </w:tbl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b/>
          <w:bCs/>
        </w:rPr>
        <w:t xml:space="preserve">UAT </w:t>
      </w:r>
      <w:r>
        <w:rPr/>
        <w:t xml:space="preserve">: mongo admin = </w:t>
      </w: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color w:val="242424"/>
          <w:spacing w:val="0"/>
          <w:sz w:val="21"/>
        </w:rPr>
        <w:t>vfRb05UtG02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color w:val="242424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/>
          <w:bCs/>
          <w:i w:val="false"/>
          <w:caps w:val="false"/>
          <w:smallCaps w:val="false"/>
          <w:color w:val="242424"/>
          <w:spacing w:val="0"/>
          <w:sz w:val="21"/>
        </w:rPr>
        <w:t>DR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color w:val="242424"/>
          <w:spacing w:val="0"/>
          <w:sz w:val="21"/>
        </w:rPr>
        <w:t>surboroot/Twd#hHB8L30@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color w:val="242424"/>
          <w:spacing w:val="0"/>
          <w:sz w:val="21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/>
          <w:bCs/>
          <w:i w:val="false"/>
          <w:caps w:val="false"/>
          <w:smallCaps w:val="false"/>
          <w:color w:val="242424"/>
          <w:spacing w:val="0"/>
          <w:sz w:val="21"/>
        </w:rPr>
        <w:t>India Wrapper Mongo</w:t>
      </w:r>
    </w:p>
    <w:p>
      <w:pPr>
        <w:pStyle w:val="TextBody"/>
        <w:widowControl/>
        <w:bidi w:val="0"/>
        <w:spacing w:lineRule="auto" w:line="240" w:before="0" w:after="0"/>
        <w:jc w:val="left"/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color w:val="242424"/>
          <w:spacing w:val="0"/>
          <w:sz w:val="21"/>
        </w:rPr>
        <w:t>mongo --host 172.31.10.102 --port 17901 -u "admin" -p --authenticationDatabase "admin"</w:t>
        <w:br/>
        <w:t>Password : surB03WrAt02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mongo --host 172.31.10.102 --port 17901 -u "wrapper_prod" -p --authenticationDatabase "wrapper_botplatform"</w:t>
        <w:br/>
        <w:t>Password: Wr!v4a4o1)U3s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Chat I</w:t>
      </w:r>
      <w:r>
        <w:rPr>
          <w:rStyle w:val="StrongEmphasis"/>
        </w:rPr>
        <w:t>n</w:t>
      </w:r>
      <w:r>
        <w:rPr>
          <w:rStyle w:val="StrongEmphasis"/>
        </w:rPr>
        <w:t>dia Mongo Credentials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mongo --host 172.31.20.227 --port 17901 -u "admin" -p --authenticationDatabase "admin"</w:t>
        <w:br/>
        <w:t>Password : surB02ChaTa04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mongo --host 172.31.20.227 --port 17901 -u "surbochat" -p --authenticationDatabase "surbo_chat"</w:t>
        <w:br/>
        <w:t>Password: Ct!v4a361)S3b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ME-Mongo-Chat-Cred</w:t>
      </w:r>
    </w:p>
    <w:p>
      <w:pPr>
        <w:pStyle w:val="TextBody"/>
        <w:widowControl/>
        <w:ind w:left="0" w:right="0" w:hanging="0"/>
        <w:rPr/>
      </w:pPr>
      <w:r>
        <w:rPr/>
        <w:t>mongo --host 10.1.26.67 --port 17901 -u "surbochat" -p --authenticationDatabase "surbo_chat"</w:t>
        <w:br/>
      </w: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color w:val="242424"/>
          <w:spacing w:val="0"/>
          <w:sz w:val="21"/>
        </w:rPr>
        <w:t>Password: Ct!r4a361)M3e</w:t>
      </w:r>
    </w:p>
    <w:p>
      <w:pPr>
        <w:pStyle w:val="TextBody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color w:val="242424"/>
          <w:spacing w:val="0"/>
          <w:sz w:val="21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Segoe UI">
    <w:altName w:val="sans-serif"/>
    <w:charset w:val="01"/>
    <w:family w:val="roman"/>
    <w:pitch w:val="variable"/>
  </w:font>
  <w:font w:name="Segoe UI">
    <w:altName w:val="system-ui"/>
    <w:charset w:val="01"/>
    <w:family w:val="roman"/>
    <w:pitch w:val="variable"/>
  </w:font>
  <w:font w:name="Calibri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;sans-serif" w:hAnsi="Calibri;sans-serif" w:eastAsia="Calibri" w:cs="DejaVu Sans"/>
      <w:b w:val="false"/>
      <w:i w:val="false"/>
      <w:caps w:val="false"/>
      <w:smallCaps w:val="false"/>
      <w:color w:val="000000"/>
      <w:spacing w:val="0"/>
      <w:kern w:val="0"/>
      <w:sz w:val="21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IN" w:eastAsia="en-US" w:bidi="ar-SA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Xmsonormal">
    <w:name w:val="x_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.125.12.117:3000/" TargetMode="External"/><Relationship Id="rId3" Type="http://schemas.openxmlformats.org/officeDocument/2006/relationships/hyperlink" Target="https://monitor.surbo.io/" TargetMode="External"/><Relationship Id="rId4" Type="http://schemas.openxmlformats.org/officeDocument/2006/relationships/hyperlink" Target="https://usmonitor.surbo.io/" TargetMode="External"/><Relationship Id="rId5" Type="http://schemas.openxmlformats.org/officeDocument/2006/relationships/hyperlink" Target="mailto:b0t@bot5up" TargetMode="External"/><Relationship Id="rId6" Type="http://schemas.openxmlformats.org/officeDocument/2006/relationships/hyperlink" Target="mailto:Sanjeet@12345" TargetMode="External"/><Relationship Id="rId7" Type="http://schemas.openxmlformats.org/officeDocument/2006/relationships/hyperlink" Target="http://ksa-rabbitmq.surbo.io:6006/" TargetMode="External"/><Relationship Id="rId8" Type="http://schemas.openxmlformats.org/officeDocument/2006/relationships/hyperlink" Target="http://ksa-rabbitmq.surbo.io:6006/" TargetMode="External"/><Relationship Id="rId9" Type="http://schemas.openxmlformats.org/officeDocument/2006/relationships/hyperlink" Target="https://bothealth.surbo.io/" TargetMode="External"/><Relationship Id="rId10" Type="http://schemas.openxmlformats.org/officeDocument/2006/relationships/hyperlink" Target="mailto:Dt1Ap1@2if" TargetMode="External"/><Relationship Id="rId11" Type="http://schemas.openxmlformats.org/officeDocument/2006/relationships/hyperlink" Target="mailto:Vind@vF2021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169092</TotalTime>
  <Application>LibreOffice/6.4.7.2$Linux_X86_64 LibreOffice_project/40$Build-2</Application>
  <Pages>9</Pages>
  <Words>911</Words>
  <Characters>7365</Characters>
  <CharactersWithSpaces>8584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2020-06-22T06:30:00Z</dcterms:created>
  <dc:creator>SANJEET JHA</dc:creator>
  <dc:description/>
  <dc:language>en-IN</dc:language>
  <cp:lastModifiedBy/>
  <dcterms:modified xsi:type="dcterms:W3CDTF">2022-11-25T09:18:37Z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